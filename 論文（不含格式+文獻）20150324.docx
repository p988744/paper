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36422EC" w:rsidR="00B05121" w:rsidRPr="00353BD3" w:rsidRDefault="000E65DC" w:rsidP="00E82518">
      <w:pPr>
        <w:autoSpaceDE w:val="0"/>
        <w:autoSpaceDN w:val="0"/>
        <w:adjustRightInd w:val="0"/>
        <w:jc w:val="center"/>
        <w:outlineLvl w:val="0"/>
        <w:rPr>
          <w:rFonts w:ascii="標楷體" w:eastAsia="標楷體" w:hAnsi="標楷體" w:cs="新細明體"/>
          <w:color w:val="000000"/>
          <w:kern w:val="0"/>
          <w:sz w:val="48"/>
          <w:szCs w:val="48"/>
          <w:highlight w:val="yellow"/>
        </w:rPr>
      </w:pPr>
      <w:r w:rsidRPr="00353BD3">
        <w:rPr>
          <w:rFonts w:ascii="標楷體" w:eastAsia="標楷體" w:hAnsi="標楷體" w:cs="新細明體" w:hint="eastAsia"/>
          <w:color w:val="000000"/>
          <w:kern w:val="0"/>
          <w:sz w:val="48"/>
          <w:szCs w:val="48"/>
          <w:highlight w:val="yellow"/>
        </w:rPr>
        <w:t>從大數據到</w:t>
      </w:r>
      <w:r w:rsidR="007F422C" w:rsidRPr="00353BD3">
        <w:rPr>
          <w:rFonts w:ascii="標楷體" w:eastAsia="標楷體" w:hAnsi="標楷體" w:cs="新細明體"/>
          <w:color w:val="000000"/>
          <w:kern w:val="0"/>
          <w:sz w:val="48"/>
          <w:szCs w:val="48"/>
          <w:highlight w:val="yellow"/>
        </w:rPr>
        <w:t>台灣</w:t>
      </w:r>
      <w:r w:rsidR="00353BD3" w:rsidRPr="00353BD3">
        <w:rPr>
          <w:rFonts w:ascii="標楷體" w:eastAsia="標楷體" w:hAnsi="標楷體" w:cs="新細明體" w:hint="eastAsia"/>
          <w:color w:val="000000"/>
          <w:kern w:val="0"/>
          <w:sz w:val="48"/>
          <w:szCs w:val="48"/>
          <w:highlight w:val="yellow"/>
        </w:rPr>
        <w:t>華語</w:t>
      </w:r>
      <w:r w:rsidRPr="00353BD3">
        <w:rPr>
          <w:rFonts w:ascii="標楷體" w:eastAsia="標楷體" w:hAnsi="標楷體" w:cs="新細明體"/>
          <w:color w:val="000000"/>
          <w:kern w:val="0"/>
          <w:sz w:val="48"/>
          <w:szCs w:val="48"/>
          <w:highlight w:val="yellow"/>
        </w:rPr>
        <w:t>流行音樂熱門和弦結構分析</w:t>
      </w:r>
    </w:p>
    <w:p w14:paraId="4A640623" w14:textId="4286DF48"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sidRPr="00353BD3">
        <w:rPr>
          <w:rFonts w:ascii="標楷體" w:eastAsia="標楷體" w:hAnsi="標楷體" w:cs="新細明體"/>
          <w:color w:val="000000"/>
          <w:kern w:val="0"/>
          <w:sz w:val="48"/>
          <w:szCs w:val="48"/>
          <w:highlight w:val="yellow"/>
        </w:rPr>
        <w:t xml:space="preserve">From big data to </w:t>
      </w:r>
      <w:r w:rsidR="004269DE" w:rsidRPr="00353BD3">
        <w:rPr>
          <w:rFonts w:ascii="標楷體" w:eastAsia="標楷體" w:hAnsi="標楷體" w:cs="新細明體"/>
          <w:color w:val="000000"/>
          <w:kern w:val="0"/>
          <w:sz w:val="48"/>
          <w:szCs w:val="48"/>
          <w:highlight w:val="yellow"/>
        </w:rPr>
        <w:t xml:space="preserve">Taiwan </w:t>
      </w:r>
      <w:proofErr w:type="spellStart"/>
      <w:r w:rsidR="004959B7">
        <w:rPr>
          <w:rFonts w:ascii="標楷體" w:eastAsia="標楷體" w:hAnsi="標楷體" w:cs="新細明體"/>
          <w:color w:val="000000"/>
          <w:kern w:val="0"/>
          <w:sz w:val="48"/>
          <w:szCs w:val="48"/>
          <w:highlight w:val="yellow"/>
        </w:rPr>
        <w:t>m</w:t>
      </w:r>
      <w:r w:rsidR="004959B7" w:rsidRPr="004959B7">
        <w:rPr>
          <w:rFonts w:ascii="標楷體" w:eastAsia="標楷體" w:hAnsi="標楷體" w:cs="新細明體"/>
          <w:color w:val="000000"/>
          <w:kern w:val="0"/>
          <w:sz w:val="48"/>
          <w:szCs w:val="48"/>
          <w:highlight w:val="yellow"/>
        </w:rPr>
        <w:t>andopop</w:t>
      </w:r>
      <w:proofErr w:type="spellEnd"/>
      <w:r w:rsidR="004959B7" w:rsidRPr="004959B7">
        <w:rPr>
          <w:rFonts w:ascii="標楷體" w:eastAsia="標楷體" w:hAnsi="標楷體" w:cs="新細明體"/>
          <w:color w:val="000000"/>
          <w:kern w:val="0"/>
          <w:sz w:val="48"/>
          <w:szCs w:val="48"/>
          <w:highlight w:val="yellow"/>
        </w:rPr>
        <w:t xml:space="preserve"> </w:t>
      </w:r>
      <w:r w:rsidRPr="00353BD3">
        <w:rPr>
          <w:rFonts w:ascii="標楷體" w:eastAsia="標楷體" w:hAnsi="標楷體" w:cs="新細明體"/>
          <w:color w:val="000000"/>
          <w:kern w:val="0"/>
          <w:sz w:val="48"/>
          <w:szCs w:val="48"/>
          <w:highlight w:val="yellow"/>
        </w:rPr>
        <w:t xml:space="preserve">music popular </w:t>
      </w:r>
      <w:r w:rsidR="00D44DE6" w:rsidRPr="00353BD3">
        <w:rPr>
          <w:rFonts w:ascii="標楷體" w:eastAsia="標楷體" w:hAnsi="標楷體" w:cs="新細明體"/>
          <w:color w:val="000000"/>
          <w:kern w:val="0"/>
          <w:sz w:val="48"/>
          <w:szCs w:val="48"/>
          <w:highlight w:val="yellow"/>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78032A69" w14:textId="77777777" w:rsidR="0013241E" w:rsidRDefault="0013241E" w:rsidP="00AF3D05">
      <w:pPr>
        <w:autoSpaceDE w:val="0"/>
        <w:autoSpaceDN w:val="0"/>
        <w:adjustRightInd w:val="0"/>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CF37E5">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CF37E5">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CF37E5">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CF37E5">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CF37E5">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CF37E5">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CF37E5">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CF37E5">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CF37E5">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0AD4D2FB" w14:textId="0B4BF727" w:rsidR="00AF3D05" w:rsidRPr="001A2B52" w:rsidRDefault="00D62E28" w:rsidP="00D62E28">
      <w:pPr>
        <w:pStyle w:val="ad"/>
      </w:pPr>
      <w:bookmarkStart w:id="5" w:name="_Toc414476544"/>
      <w:bookmarkStart w:id="6" w:name="_Toc404333237"/>
      <w:r>
        <w:rPr>
          <w:rFonts w:hint="eastAsia"/>
        </w:rPr>
        <w:t>本研究目的是利用大數據的相關特性以及分析方法</w:t>
      </w:r>
      <w:r w:rsidR="008E25FB">
        <w:rPr>
          <w:rFonts w:ascii="標楷體" w:hAnsi="標楷體" w:hint="eastAsia"/>
        </w:rPr>
        <w:t>，</w:t>
      </w:r>
      <w:r w:rsidR="008E25FB" w:rsidRPr="00FA6709">
        <w:rPr>
          <w:rFonts w:hint="eastAsia"/>
        </w:rPr>
        <w:t>研究與探討</w:t>
      </w:r>
      <w:r w:rsidR="00FA6709" w:rsidRPr="00FA6709">
        <w:t>台灣</w:t>
      </w:r>
      <w:r w:rsidR="00FA6709">
        <w:rPr>
          <w:rFonts w:hint="eastAsia"/>
        </w:rPr>
        <w:t>華語流行音樂，藉由</w:t>
      </w:r>
      <w:r w:rsidR="00FA6709">
        <w:t>分析音樂</w:t>
      </w:r>
      <w:r w:rsidR="00FA6709">
        <w:rPr>
          <w:rFonts w:hint="eastAsia"/>
        </w:rPr>
        <w:t>和弦結構與音樂的熱門程度</w:t>
      </w:r>
      <w:r w:rsidR="00FA6709">
        <w:t>，找出</w:t>
      </w:r>
      <w:r w:rsidR="00286D56" w:rsidRPr="00286D56">
        <w:rPr>
          <w:rFonts w:hint="eastAsia"/>
          <w:color w:val="FF0000"/>
        </w:rPr>
        <w:t>結合趨勢與實用</w:t>
      </w:r>
      <w:r w:rsidR="00FA6709">
        <w:rPr>
          <w:rFonts w:hint="eastAsia"/>
        </w:rPr>
        <w:t>相關性。</w:t>
      </w:r>
      <w:r w:rsidR="00FA6709" w:rsidRPr="001A2B52">
        <w:t>本研究</w:t>
      </w:r>
      <w:r w:rsidR="008E25FB" w:rsidRPr="001A2B52">
        <w:rPr>
          <w:rFonts w:hint="eastAsia"/>
        </w:rPr>
        <w:t>期望能</w:t>
      </w:r>
      <w:r w:rsidR="00FA6709" w:rsidRPr="001A2B52">
        <w:rPr>
          <w:rFonts w:hint="eastAsia"/>
        </w:rPr>
        <w:t>從音樂</w:t>
      </w:r>
      <w:r w:rsidR="00FA6709" w:rsidRPr="001A2B52">
        <w:t>本身結構</w:t>
      </w:r>
      <w:r w:rsidR="00FA6709" w:rsidRPr="001A2B52">
        <w:rPr>
          <w:rFonts w:hint="eastAsia"/>
        </w:rPr>
        <w:t>的層面</w:t>
      </w:r>
      <w:r w:rsidR="00FA6709" w:rsidRPr="001A2B52">
        <w:t>出發</w:t>
      </w:r>
      <w:r w:rsidRPr="001A2B52">
        <w:rPr>
          <w:rFonts w:hint="eastAsia"/>
        </w:rPr>
        <w:t>，</w:t>
      </w:r>
      <w:r w:rsidR="001A2B52" w:rsidRPr="001A2B52">
        <w:t>結合大數據的分析</w:t>
      </w:r>
      <w:r w:rsidR="001A2B52" w:rsidRPr="001A2B52">
        <w:rPr>
          <w:rFonts w:hint="eastAsia"/>
        </w:rPr>
        <w:t>技術</w:t>
      </w:r>
      <w:r w:rsidR="001A2B52" w:rsidRPr="001A2B52">
        <w:t>，</w:t>
      </w:r>
      <w:r w:rsidR="008E25FB" w:rsidRPr="001A2B52">
        <w:rPr>
          <w:rFonts w:hint="eastAsia"/>
        </w:rPr>
        <w:t>幫助音樂相關產業</w:t>
      </w:r>
      <w:r w:rsidR="00FA6709" w:rsidRPr="001A2B52">
        <w:t>了解聽眾</w:t>
      </w:r>
      <w:r w:rsidR="001A2B52">
        <w:t>對台灣華語流行音樂</w:t>
      </w:r>
      <w:r w:rsidR="00FA6709" w:rsidRPr="001A2B52">
        <w:t>的喜好</w:t>
      </w:r>
      <w:r w:rsidR="00286D56" w:rsidRPr="001A2B52">
        <w:rPr>
          <w:rFonts w:hint="eastAsia"/>
        </w:rPr>
        <w:t>，</w:t>
      </w:r>
      <w:r w:rsidR="00FA6709" w:rsidRPr="001A2B52">
        <w:rPr>
          <w:rFonts w:hint="eastAsia"/>
        </w:rPr>
        <w:t>以</w:t>
      </w:r>
      <w:r w:rsidR="00286D56" w:rsidRPr="001A2B52">
        <w:rPr>
          <w:rFonts w:hint="eastAsia"/>
        </w:rPr>
        <w:t>提供最佳</w:t>
      </w:r>
      <w:r w:rsidRPr="001A2B52">
        <w:rPr>
          <w:rFonts w:hint="eastAsia"/>
        </w:rPr>
        <w:t>的決策</w:t>
      </w:r>
      <w:r w:rsidR="00740D21">
        <w:t>，降低製作風險</w:t>
      </w:r>
      <w:r w:rsidR="00286D56" w:rsidRPr="001A2B52">
        <w:rPr>
          <w:rFonts w:hint="eastAsia"/>
        </w:rPr>
        <w:t>，打造競爭優勢</w:t>
      </w:r>
      <w:r w:rsidR="001A2B52" w:rsidRPr="001A2B52">
        <w:rPr>
          <w:rFonts w:hint="eastAsia"/>
        </w:rPr>
        <w:t>。本章分成五個部分介紹，第一節說明本研究的背景以及動機；</w:t>
      </w:r>
      <w:r w:rsidRPr="001A2B52">
        <w:rPr>
          <w:rFonts w:hint="eastAsia"/>
        </w:rPr>
        <w:t>第二節說明本研究目的；第三節說明研究</w:t>
      </w:r>
      <w:r w:rsidR="00286D56" w:rsidRPr="001A2B52">
        <w:rPr>
          <w:rFonts w:hint="eastAsia"/>
        </w:rPr>
        <w:t>範圍；第四節說明</w:t>
      </w:r>
      <w:ins w:id="7" w:author="Lee Maria" w:date="2015-03-20T10:13:00Z">
        <w:r w:rsidR="00286D56" w:rsidRPr="001A2B52">
          <w:rPr>
            <w:rFonts w:hint="eastAsia"/>
          </w:rPr>
          <w:t>研究流程</w:t>
        </w:r>
      </w:ins>
      <w:r w:rsidRPr="001A2B52">
        <w:rPr>
          <w:rFonts w:hint="eastAsia"/>
        </w:rPr>
        <w:t>。</w:t>
      </w:r>
    </w:p>
    <w:p w14:paraId="118C8F36" w14:textId="77777777" w:rsidR="00AF3D05" w:rsidRDefault="00AF3D05" w:rsidP="00D62E28">
      <w:pPr>
        <w:pStyle w:val="ad"/>
      </w:pP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645FD902" w14:textId="77777777" w:rsidR="004946B8" w:rsidRDefault="004946B8" w:rsidP="004946B8">
      <w:pPr>
        <w:pStyle w:val="ad"/>
      </w:pPr>
      <w:ins w:id="8" w:author="Lee Maria" w:date="2015-03-20T09:57:00Z">
        <w:r w:rsidRPr="008E25FB">
          <w:rPr>
            <w:rFonts w:hint="eastAsia"/>
            <w:color w:val="FF0000"/>
          </w:rPr>
          <w:t>隨著</w:t>
        </w:r>
      </w:ins>
      <w:r>
        <w:t>大數據的時代，判定流行音樂曲目是否熱門的因素已經不再</w:t>
      </w:r>
      <w:r>
        <w:rPr>
          <w:rFonts w:hint="eastAsia"/>
        </w:rPr>
        <w:t>只是</w:t>
      </w:r>
      <w:r>
        <w:t>單純</w:t>
      </w:r>
      <w:r>
        <w:rPr>
          <w:rFonts w:hint="eastAsia"/>
        </w:rPr>
        <w:t>的</w:t>
      </w:r>
      <w:r>
        <w:t>以銷售</w:t>
      </w:r>
      <w:r>
        <w:rPr>
          <w:rFonts w:hint="eastAsia"/>
        </w:rPr>
        <w:t>金額</w:t>
      </w:r>
      <w:r>
        <w:t>與數量來決定，社群網路</w:t>
      </w:r>
      <w:r>
        <w:t>(</w:t>
      </w:r>
      <w:r>
        <w:t>如</w:t>
      </w:r>
      <w:r>
        <w:t>YouTube</w:t>
      </w:r>
      <w:r>
        <w:rPr>
          <w:rFonts w:hint="eastAsia"/>
        </w:rPr>
        <w:t>、</w:t>
      </w:r>
      <w:proofErr w:type="spellStart"/>
      <w:r>
        <w:t>SoundCloud</w:t>
      </w:r>
      <w:proofErr w:type="spellEnd"/>
      <w:r>
        <w:rPr>
          <w:rFonts w:hint="eastAsia"/>
        </w:rPr>
        <w:t>)</w:t>
      </w:r>
      <w:r>
        <w:rPr>
          <w:rFonts w:hint="eastAsia"/>
        </w:rPr>
        <w:t>、</w:t>
      </w:r>
      <w:r>
        <w:t>音樂串流</w:t>
      </w:r>
      <w:r>
        <w:rPr>
          <w:rFonts w:hint="eastAsia"/>
        </w:rPr>
        <w:t>媒體</w:t>
      </w:r>
      <w:r>
        <w:t>（</w:t>
      </w:r>
      <w:r>
        <w:rPr>
          <w:rFonts w:hint="eastAsia"/>
        </w:rPr>
        <w:t>如</w:t>
      </w:r>
      <w:r>
        <w:t>KKBOX</w:t>
      </w:r>
      <w:r>
        <w:rPr>
          <w:rFonts w:hint="eastAsia"/>
        </w:rPr>
        <w:t>、</w:t>
      </w:r>
      <w:r>
        <w:t>Spotify</w:t>
      </w:r>
      <w:r>
        <w:rPr>
          <w:rFonts w:hint="eastAsia"/>
        </w:rPr>
        <w:t>）以及網路電台</w:t>
      </w:r>
      <w:r>
        <w:t>（如</w:t>
      </w:r>
      <w:r>
        <w:t>Pandora</w:t>
      </w:r>
      <w:r>
        <w:t>）等音樂</w:t>
      </w:r>
      <w:r>
        <w:rPr>
          <w:rFonts w:hint="eastAsia"/>
        </w:rPr>
        <w:t>平台</w:t>
      </w:r>
      <w:r>
        <w:t>所產生的音樂</w:t>
      </w:r>
      <w:r>
        <w:rPr>
          <w:rFonts w:hint="eastAsia"/>
        </w:rPr>
        <w:t>相關數據與</w:t>
      </w:r>
      <w:r>
        <w:t>使用者播放</w:t>
      </w:r>
      <w:r>
        <w:rPr>
          <w:rFonts w:hint="eastAsia"/>
        </w:rPr>
        <w:t>資料</w:t>
      </w:r>
      <w:r>
        <w:t>以經改變了各大音樂</w:t>
      </w:r>
      <w:r>
        <w:rPr>
          <w:rFonts w:hint="eastAsia"/>
        </w:rPr>
        <w:t>排行榜判斷</w:t>
      </w:r>
      <w:r>
        <w:t>熱門音樂曲目</w:t>
      </w:r>
      <w:r>
        <w:rPr>
          <w:rFonts w:hint="eastAsia"/>
        </w:rPr>
        <w:t>的</w:t>
      </w:r>
      <w:r>
        <w:t>演算法，甚至改變了音樂產業的行銷與營運</w:t>
      </w:r>
      <w:commentRangeStart w:id="9"/>
      <w:r>
        <w:t>方式</w:t>
      </w:r>
      <w:commentRangeEnd w:id="9"/>
      <w:r>
        <w:rPr>
          <w:rStyle w:val="aff2"/>
          <w:rFonts w:eastAsia="新細明體"/>
        </w:rPr>
        <w:commentReference w:id="9"/>
      </w:r>
      <w:r>
        <w:rPr>
          <w:rFonts w:hint="eastAsia"/>
        </w:rPr>
        <w:t>。</w:t>
      </w:r>
      <w:r>
        <w:t>美國指標性的音樂</w:t>
      </w:r>
      <w:r>
        <w:rPr>
          <w:rFonts w:hint="eastAsia"/>
        </w:rPr>
        <w:t>雜誌</w:t>
      </w:r>
      <w:r>
        <w:t>告示牌，其排行榜改變過去只統計唱片銷售數字及廣播播放次數決定</w:t>
      </w:r>
      <w:r>
        <w:rPr>
          <w:rFonts w:hint="eastAsia"/>
        </w:rPr>
        <w:t>排行榜</w:t>
      </w:r>
      <w:r>
        <w:t>順序，他們開始加入網入社群</w:t>
      </w:r>
      <w:r>
        <w:rPr>
          <w:rFonts w:hint="eastAsia"/>
        </w:rPr>
        <w:t>網路</w:t>
      </w:r>
      <w:r>
        <w:t>與串流媒體（如</w:t>
      </w:r>
      <w:r>
        <w:t>YouTube</w:t>
      </w:r>
      <w:r>
        <w:rPr>
          <w:rFonts w:hint="eastAsia"/>
        </w:rPr>
        <w:t>、</w:t>
      </w:r>
      <w:r>
        <w:t>Spotify</w:t>
      </w:r>
      <w:r>
        <w:t>）上龐大</w:t>
      </w:r>
      <w:r>
        <w:rPr>
          <w:rFonts w:hint="eastAsia"/>
        </w:rPr>
        <w:t>的使用者播放資料</w:t>
      </w:r>
      <w:r>
        <w:t>，</w:t>
      </w:r>
      <w:r>
        <w:rPr>
          <w:rFonts w:hint="eastAsia"/>
        </w:rPr>
        <w:t>改變</w:t>
      </w:r>
      <w:r>
        <w:t>排名的演算法，已找到真正</w:t>
      </w:r>
      <w:r>
        <w:rPr>
          <w:rFonts w:hint="eastAsia"/>
        </w:rPr>
        <w:t>的</w:t>
      </w:r>
      <w:r>
        <w:t>「金曲」。</w:t>
      </w:r>
    </w:p>
    <w:p w14:paraId="12256FA4" w14:textId="786F2FCE" w:rsidR="006C67BF" w:rsidRDefault="001A2B52" w:rsidP="006C67BF">
      <w:pPr>
        <w:pStyle w:val="ad"/>
      </w:pPr>
      <w:r>
        <w:t>根據文化部</w:t>
      </w:r>
      <w:r>
        <w:t>2012</w:t>
      </w:r>
      <w:r>
        <w:t>台灣流行音樂產業報告，</w:t>
      </w:r>
      <w:r w:rsidRPr="001A2B52">
        <w:t>台灣的唱片產業</w:t>
      </w:r>
      <w:r>
        <w:t>主要分為四個</w:t>
      </w:r>
      <w:r>
        <w:rPr>
          <w:rFonts w:hint="eastAsia"/>
        </w:rPr>
        <w:t>構面</w:t>
      </w:r>
      <w:r>
        <w:t>：唱片銷售、數位音樂</w:t>
      </w:r>
      <w:r w:rsidR="006C67BF">
        <w:t>、現場演出、音樂版權應用。</w:t>
      </w:r>
      <w:r w:rsidR="006C67BF">
        <w:rPr>
          <w:rFonts w:hint="eastAsia"/>
        </w:rPr>
        <w:t>其中</w:t>
      </w:r>
      <w:r w:rsidR="006C67BF">
        <w:t>，經營有聲出版業者經營數位音樂者所佔的比例為</w:t>
      </w:r>
      <w:r w:rsidR="006C67BF">
        <w:t>74%</w:t>
      </w:r>
      <w:r w:rsidR="006C67BF">
        <w:rPr>
          <w:rFonts w:hint="eastAsia"/>
        </w:rPr>
        <w:t>，</w:t>
      </w:r>
      <w:r w:rsidR="006C67BF">
        <w:t>其總產值</w:t>
      </w:r>
      <w:r w:rsidR="006C67BF">
        <w:rPr>
          <w:rFonts w:hint="eastAsia"/>
        </w:rPr>
        <w:t>達</w:t>
      </w:r>
      <w:r w:rsidR="006C67BF">
        <w:t>17.76</w:t>
      </w:r>
      <w:r w:rsidR="006C67BF">
        <w:rPr>
          <w:rFonts w:hint="eastAsia"/>
        </w:rPr>
        <w:t>億</w:t>
      </w:r>
      <w:r w:rsidR="006C67BF">
        <w:t>，</w:t>
      </w:r>
      <w:r w:rsidR="006C67BF">
        <w:rPr>
          <w:rFonts w:hint="eastAsia"/>
        </w:rPr>
        <w:t>根據訪談</w:t>
      </w:r>
      <w:r w:rsidR="006C67BF">
        <w:t>，大多數的音樂產業業者認為數位音樂將會是音樂產業市場的核心業務。在數位音樂的</w:t>
      </w:r>
      <w:r w:rsidR="006C67BF">
        <w:rPr>
          <w:rFonts w:hint="eastAsia"/>
        </w:rPr>
        <w:t>營收</w:t>
      </w:r>
      <w:r w:rsidR="006C67BF">
        <w:t>結構中，串流音樂收聽佔</w:t>
      </w:r>
      <w:r w:rsidR="006C67BF">
        <w:rPr>
          <w:rFonts w:hint="eastAsia"/>
        </w:rPr>
        <w:t>總產值</w:t>
      </w:r>
      <w:r w:rsidR="006C67BF">
        <w:t>40%</w:t>
      </w:r>
      <w:r w:rsidR="006C67BF">
        <w:rPr>
          <w:rFonts w:hint="eastAsia"/>
        </w:rPr>
        <w:t>，</w:t>
      </w:r>
      <w:r w:rsidR="006C67BF">
        <w:t>顯示串流音樂在數位音樂中之重要</w:t>
      </w:r>
      <w:r w:rsidR="006C67BF">
        <w:rPr>
          <w:rFonts w:hint="eastAsia"/>
        </w:rPr>
        <w:t>性</w:t>
      </w:r>
      <w:r w:rsidR="006C67BF">
        <w:t>。</w:t>
      </w:r>
      <w:r w:rsidR="00A166A4">
        <w:rPr>
          <w:rFonts w:hint="eastAsia"/>
        </w:rPr>
        <w:t>在</w:t>
      </w:r>
      <w:r w:rsidR="00BA07BB">
        <w:t>經營數位音樂者</w:t>
      </w:r>
      <w:r w:rsidR="006C67BF">
        <w:t>89.19%</w:t>
      </w:r>
      <w:r w:rsidR="006C67BF">
        <w:rPr>
          <w:rFonts w:hint="eastAsia"/>
        </w:rPr>
        <w:t>有</w:t>
      </w:r>
      <w:r w:rsidR="006C67BF">
        <w:t>「</w:t>
      </w:r>
      <w:r w:rsidR="006C67BF">
        <w:t>Internet</w:t>
      </w:r>
      <w:r w:rsidR="006C67BF">
        <w:t>」相關業務，並且全數皆有</w:t>
      </w:r>
      <w:r w:rsidR="006C67BF">
        <w:rPr>
          <w:rFonts w:hint="eastAsia"/>
        </w:rPr>
        <w:t>與</w:t>
      </w:r>
      <w:r w:rsidR="006C67BF">
        <w:t>KKBOX</w:t>
      </w:r>
      <w:r w:rsidR="006C67BF">
        <w:rPr>
          <w:rFonts w:hint="eastAsia"/>
        </w:rPr>
        <w:t>合作</w:t>
      </w:r>
      <w:r w:rsidR="006C67BF">
        <w:t>。</w:t>
      </w:r>
    </w:p>
    <w:p w14:paraId="3073C3F3" w14:textId="66400C59" w:rsidR="00AC3FB8" w:rsidRDefault="00AC3FB8" w:rsidP="00AC3FB8">
      <w:pPr>
        <w:pStyle w:val="ad"/>
        <w:rPr>
          <w:rFonts w:hint="eastAsia"/>
        </w:rPr>
      </w:pPr>
      <w:r>
        <w:rPr>
          <w:rFonts w:hint="eastAsia"/>
        </w:rPr>
        <w:lastRenderedPageBreak/>
        <w:t>根據</w:t>
      </w:r>
      <w:r>
        <w:t>文化部統計，</w:t>
      </w:r>
      <w:r w:rsidR="00740D21">
        <w:t>我國有聲</w:t>
      </w:r>
      <w:r>
        <w:rPr>
          <w:rFonts w:hint="eastAsia"/>
        </w:rPr>
        <w:t>出版</w:t>
      </w:r>
      <w:r w:rsidR="00740D21">
        <w:t>業民國</w:t>
      </w:r>
      <w:r w:rsidR="00740D21">
        <w:t>101</w:t>
      </w:r>
      <w:r w:rsidR="00740D21">
        <w:rPr>
          <w:rFonts w:hint="eastAsia"/>
        </w:rPr>
        <w:t>年</w:t>
      </w:r>
      <w:r w:rsidR="00740D21">
        <w:t>所花費</w:t>
      </w:r>
      <w:r>
        <w:t>的</w:t>
      </w:r>
      <w:r w:rsidR="00740D21">
        <w:t>營業</w:t>
      </w:r>
      <w:r>
        <w:t>成本中，</w:t>
      </w:r>
      <w:r w:rsidR="00740D21">
        <w:t>以</w:t>
      </w:r>
      <w:r w:rsidR="00740D21">
        <w:rPr>
          <w:rFonts w:hint="eastAsia"/>
        </w:rPr>
        <w:t>唱片</w:t>
      </w:r>
      <w:r>
        <w:rPr>
          <w:rFonts w:hint="eastAsia"/>
        </w:rPr>
        <w:t>製</w:t>
      </w:r>
      <w:r>
        <w:t>做</w:t>
      </w:r>
      <w:r w:rsidR="00740D21">
        <w:t>之</w:t>
      </w:r>
      <w:r>
        <w:rPr>
          <w:rFonts w:hint="eastAsia"/>
        </w:rPr>
        <w:t>費用</w:t>
      </w:r>
      <w:r w:rsidR="00740D21">
        <w:t>最高，</w:t>
      </w:r>
      <w:r>
        <w:t>佔整體營業支出之</w:t>
      </w:r>
      <w:r>
        <w:t>25</w:t>
      </w:r>
      <w:r w:rsidR="00740D21">
        <w:t>.19</w:t>
      </w:r>
      <w:r>
        <w:t>%</w:t>
      </w:r>
      <w:r w:rsidR="00740D21">
        <w:rPr>
          <w:rFonts w:hint="eastAsia"/>
        </w:rPr>
        <w:t>。</w:t>
      </w:r>
      <w:r w:rsidR="00740D21">
        <w:t>若音樂在製作階段</w:t>
      </w:r>
      <w:r>
        <w:t>時</w:t>
      </w:r>
      <w:r w:rsidR="00740D21">
        <w:t>已經了解聽眾喜好，即可降低音樂出版時銷售量不佳之風險，因此找出聽眾對於音樂本身結構之喜好類型，相較於銷售後才能知道的使用者播放</w:t>
      </w:r>
      <w:r w:rsidR="00740D21">
        <w:rPr>
          <w:rFonts w:hint="eastAsia"/>
        </w:rPr>
        <w:t>數次</w:t>
      </w:r>
      <w:r w:rsidR="00740D21">
        <w:t>等資料分析出的事後統計資料，將具有較高的價值。</w:t>
      </w:r>
    </w:p>
    <w:p w14:paraId="7BBB99BE" w14:textId="3171C191" w:rsidR="00A166A4" w:rsidRDefault="00A166A4" w:rsidP="00A166A4">
      <w:pPr>
        <w:pStyle w:val="ad"/>
      </w:pPr>
      <w:r>
        <w:t>數位音樂以及串流音樂</w:t>
      </w:r>
      <w:r>
        <w:rPr>
          <w:rFonts w:hint="eastAsia"/>
        </w:rPr>
        <w:t>在</w:t>
      </w:r>
      <w:r>
        <w:t>台灣華語流行音樂產業中佔有重要地位，為了解聽眾對於台灣華語流行音樂的喜好，本研究將採用台灣指標性的線上串流音樂平台</w:t>
      </w:r>
      <w:r>
        <w:t>KKBOX</w:t>
      </w:r>
      <w:r>
        <w:rPr>
          <w:rFonts w:hint="eastAsia"/>
        </w:rPr>
        <w:t>提供</w:t>
      </w:r>
      <w:r>
        <w:t>之音樂相關資料作為主要的資料搜集來源</w:t>
      </w:r>
      <w:r>
        <w:rPr>
          <w:rFonts w:hint="eastAsia"/>
        </w:rPr>
        <w:t>。</w:t>
      </w:r>
    </w:p>
    <w:p w14:paraId="02E8BC0A" w14:textId="2088D352" w:rsidR="00D43836" w:rsidRDefault="00A166A4" w:rsidP="00A166A4">
      <w:pPr>
        <w:pStyle w:val="ad"/>
      </w:pPr>
      <w:r>
        <w:t>由於</w:t>
      </w:r>
      <w:r>
        <w:rPr>
          <w:rFonts w:hint="eastAsia"/>
        </w:rPr>
        <w:t>音樂</w:t>
      </w:r>
      <w:r>
        <w:t>本身屬於非結構的資料類型，為了利用電腦</w:t>
      </w:r>
      <w:r w:rsidR="00D43836">
        <w:t>分析音樂的結構</w:t>
      </w:r>
      <w:r>
        <w:t>並轉換為結構畫的資料類型</w:t>
      </w:r>
      <w:r w:rsidR="00D43836">
        <w:t>，本研究將採用日本的線上音樂結構分析平台</w:t>
      </w:r>
      <w:r w:rsidR="00D43836">
        <w:t>Songle.jp</w:t>
      </w:r>
      <w:r w:rsidR="00D43836">
        <w:rPr>
          <w:rFonts w:hint="eastAsia"/>
        </w:rPr>
        <w:t>所提供的</w:t>
      </w:r>
      <w:r>
        <w:t>分析功能進行音樂結構分析的部分，其提供的分析功能能分析</w:t>
      </w:r>
      <w:r>
        <w:rPr>
          <w:rFonts w:hint="eastAsia"/>
        </w:rPr>
        <w:t>出</w:t>
      </w:r>
      <w:r w:rsidR="00D43836">
        <w:t>四種音樂結構：</w:t>
      </w:r>
      <w:r w:rsidR="00D43836">
        <w:rPr>
          <w:rFonts w:hint="eastAsia"/>
        </w:rPr>
        <w:t>段落</w:t>
      </w:r>
      <w:r w:rsidR="00D43836">
        <w:t>結構</w:t>
      </w:r>
      <w:r w:rsidR="00D43836">
        <w:rPr>
          <w:rFonts w:hint="eastAsia"/>
        </w:rPr>
        <w:t>、</w:t>
      </w:r>
      <w:r w:rsidR="00D43836">
        <w:t>節奏結構、和弦結構以及旋律</w:t>
      </w:r>
      <w:commentRangeStart w:id="10"/>
      <w:r w:rsidR="00D43836">
        <w:t>結構</w:t>
      </w:r>
      <w:commentRangeEnd w:id="10"/>
      <w:r w:rsidR="00286D56">
        <w:rPr>
          <w:rStyle w:val="aff2"/>
          <w:rFonts w:eastAsia="新細明體"/>
        </w:rPr>
        <w:commentReference w:id="10"/>
      </w:r>
      <w:r>
        <w:t>，並且選用其中</w:t>
      </w:r>
      <w:r w:rsidR="002F7AEF">
        <w:t>的和弦結構進行群集分析，以找出台灣華語流行音樂</w:t>
      </w:r>
      <w:r w:rsidR="002F7AEF">
        <w:rPr>
          <w:rFonts w:hint="eastAsia"/>
        </w:rPr>
        <w:t>最熱門的</w:t>
      </w:r>
      <w:r w:rsidR="002F7AEF">
        <w:t>和弦結構為何</w:t>
      </w:r>
      <w:r w:rsidR="00D43836">
        <w:t>。</w:t>
      </w:r>
    </w:p>
    <w:p w14:paraId="3F64E81B" w14:textId="77777777" w:rsidR="00D62E28" w:rsidRDefault="00D62E28" w:rsidP="00D62E28">
      <w:pPr>
        <w:pStyle w:val="aa"/>
      </w:pPr>
      <w:bookmarkStart w:id="11" w:name="_Toc414476545"/>
      <w:bookmarkStart w:id="12" w:name="_Toc404333238"/>
      <w:r>
        <w:rPr>
          <w:rFonts w:hint="eastAsia"/>
        </w:rPr>
        <w:t>第二節</w:t>
      </w:r>
      <w:r>
        <w:t xml:space="preserve"> </w:t>
      </w:r>
      <w:r>
        <w:rPr>
          <w:rFonts w:hint="eastAsia"/>
        </w:rPr>
        <w:t>研究目的</w:t>
      </w:r>
      <w:bookmarkEnd w:id="11"/>
      <w:bookmarkEnd w:id="12"/>
    </w:p>
    <w:p w14:paraId="67FD5F75" w14:textId="70DF7493" w:rsidR="00B56543" w:rsidRDefault="00B56543">
      <w:pPr>
        <w:pStyle w:val="ad"/>
      </w:pPr>
      <w:r>
        <w:t>由於製作費用在台灣</w:t>
      </w:r>
      <w:r w:rsidR="009A5E24">
        <w:t>流行</w:t>
      </w:r>
      <w:r>
        <w:rPr>
          <w:rFonts w:hint="eastAsia"/>
        </w:rPr>
        <w:t>音樂</w:t>
      </w:r>
      <w:r>
        <w:t>產業的營業成本中所佔的</w:t>
      </w:r>
      <w:r>
        <w:rPr>
          <w:rFonts w:hint="eastAsia"/>
        </w:rPr>
        <w:t>比例之重，</w:t>
      </w:r>
      <w:r>
        <w:t>若能在製作前了解聽眾</w:t>
      </w:r>
      <w:r w:rsidR="009A5E24">
        <w:t>對於台灣華語流行音樂</w:t>
      </w:r>
      <w:r>
        <w:t>的喜好，可製作符合聽眾喜好的音樂，並且避免</w:t>
      </w:r>
      <w:r>
        <w:rPr>
          <w:rFonts w:hint="eastAsia"/>
        </w:rPr>
        <w:t>可能失敗的</w:t>
      </w:r>
      <w:r>
        <w:t>音樂結構類型，將能有效</w:t>
      </w:r>
      <w:r>
        <w:rPr>
          <w:rFonts w:hint="eastAsia"/>
        </w:rPr>
        <w:t>降低</w:t>
      </w:r>
      <w:r>
        <w:t>音樂製作費用投資的風險，將能為產業帶來較好的競爭優勢</w:t>
      </w:r>
      <w:r>
        <w:rPr>
          <w:rFonts w:hint="eastAsia"/>
        </w:rPr>
        <w:t>。</w:t>
      </w:r>
    </w:p>
    <w:p w14:paraId="316184FA" w14:textId="62A50783" w:rsidR="00213B04" w:rsidRPr="00B56543" w:rsidRDefault="00B56543" w:rsidP="00B56543">
      <w:pPr>
        <w:pStyle w:val="ad"/>
        <w:rPr>
          <w:rFonts w:hint="eastAsia"/>
        </w:rPr>
      </w:pPr>
      <w:r>
        <w:t>為此，</w:t>
      </w:r>
      <w:r w:rsidR="00207580">
        <w:t>本研究</w:t>
      </w:r>
      <w:r w:rsidR="002F7AEF">
        <w:t>目的在於找出聽眾對於台灣華語流行音樂的喜好，幫助</w:t>
      </w:r>
      <w:r w:rsidR="009A5E24">
        <w:t>台灣流行</w:t>
      </w:r>
      <w:r w:rsidR="002F7AEF">
        <w:t>音樂產業</w:t>
      </w:r>
      <w:r w:rsidR="00740D21">
        <w:t>降低製作風險，</w:t>
      </w:r>
      <w:r w:rsidR="002F7AEF">
        <w:t>提升競爭優勢</w:t>
      </w:r>
      <w:r w:rsidR="002F7AEF">
        <w:rPr>
          <w:rFonts w:hint="eastAsia"/>
        </w:rPr>
        <w:t>。</w:t>
      </w:r>
      <w:r w:rsidR="002F7AEF">
        <w:t>為達到此目的，本研究將以</w:t>
      </w:r>
      <w:r w:rsidR="00D62E28">
        <w:rPr>
          <w:rFonts w:hint="eastAsia"/>
        </w:rPr>
        <w:t>運用</w:t>
      </w:r>
      <w:r w:rsidR="002F7AEF">
        <w:t>台灣指標性的線上串流音樂平台</w:t>
      </w:r>
      <w:r w:rsidR="002F7AEF">
        <w:t>KKBOX</w:t>
      </w:r>
      <w:r w:rsidR="002F7AEF">
        <w:rPr>
          <w:rFonts w:hint="eastAsia"/>
        </w:rPr>
        <w:t>提供</w:t>
      </w:r>
      <w:r w:rsidR="002F7AEF">
        <w:t>之音樂相關資料，</w:t>
      </w:r>
      <w:r w:rsidR="00D62E28">
        <w:rPr>
          <w:rFonts w:hint="eastAsia"/>
        </w:rPr>
        <w:t>蒐集</w:t>
      </w:r>
      <w:r w:rsidR="00AC3FB8">
        <w:t>台灣</w:t>
      </w:r>
      <w:r w:rsidR="002F7AEF">
        <w:t>華語流行音樂</w:t>
      </w:r>
      <w:r w:rsidR="00D62E28">
        <w:rPr>
          <w:rFonts w:hint="eastAsia"/>
        </w:rPr>
        <w:t>排行榜</w:t>
      </w:r>
      <w:r w:rsidR="00555B7C">
        <w:t>的相關資訊，</w:t>
      </w:r>
      <w:r w:rsidR="00AC3FB8">
        <w:t>並</w:t>
      </w:r>
      <w:r w:rsidR="00555B7C">
        <w:t>藉由線上音樂分析平台</w:t>
      </w:r>
      <w:r w:rsidR="00555B7C">
        <w:t>Songle.jp</w:t>
      </w:r>
      <w:r w:rsidR="00AC3FB8">
        <w:t>，將非結構化音樂資料進行結構</w:t>
      </w:r>
      <w:r w:rsidR="00AC3FB8">
        <w:rPr>
          <w:rFonts w:hint="eastAsia"/>
        </w:rPr>
        <w:t>化</w:t>
      </w:r>
      <w:r w:rsidR="00AC3FB8">
        <w:t>的轉換，</w:t>
      </w:r>
      <w:r w:rsidR="00D62E28">
        <w:rPr>
          <w:rFonts w:hint="eastAsia"/>
        </w:rPr>
        <w:t>分析</w:t>
      </w:r>
      <w:r w:rsidR="00555B7C">
        <w:t>熱門樂曲的音樂結構</w:t>
      </w:r>
      <w:r w:rsidR="00555B7C">
        <w:rPr>
          <w:rFonts w:hint="eastAsia"/>
        </w:rPr>
        <w:t>，</w:t>
      </w:r>
      <w:r w:rsidR="00AC3FB8">
        <w:t>利用大數據常用的群集分析之方法，</w:t>
      </w:r>
      <w:r w:rsidR="00555B7C">
        <w:rPr>
          <w:rFonts w:hint="eastAsia"/>
        </w:rPr>
        <w:t>找出</w:t>
      </w:r>
      <w:r w:rsidR="00AC3FB8">
        <w:t>做熱門的台灣華語流行音樂最熱門的音樂和弦結構</w:t>
      </w:r>
      <w:r w:rsidR="004946B8">
        <w:t>，以</w:t>
      </w:r>
      <w:r w:rsidR="004946B8">
        <w:rPr>
          <w:rFonts w:hint="eastAsia"/>
        </w:rPr>
        <w:t>了解</w:t>
      </w:r>
      <w:r w:rsidR="004946B8">
        <w:t>聽眾喜好</w:t>
      </w:r>
      <w:r w:rsidR="00D62E28">
        <w:rPr>
          <w:rFonts w:hint="eastAsia"/>
        </w:rPr>
        <w:t>。</w:t>
      </w:r>
      <w:bookmarkStart w:id="13" w:name="_Toc414476547"/>
      <w:bookmarkStart w:id="14" w:name="_Toc404333240"/>
    </w:p>
    <w:p w14:paraId="3856D2FC" w14:textId="041C0666" w:rsidR="00D62E28" w:rsidRDefault="00D62E28" w:rsidP="00D62E28">
      <w:pPr>
        <w:pStyle w:val="aa"/>
      </w:pPr>
      <w:r>
        <w:rPr>
          <w:rFonts w:hint="eastAsia"/>
        </w:rPr>
        <w:lastRenderedPageBreak/>
        <w:t>第</w:t>
      </w:r>
      <w:r w:rsidR="00740D21">
        <w:rPr>
          <w:rFonts w:hint="eastAsia"/>
        </w:rPr>
        <w:t>三</w:t>
      </w:r>
      <w:r>
        <w:rPr>
          <w:rFonts w:hint="eastAsia"/>
        </w:rPr>
        <w:t>節</w:t>
      </w:r>
      <w:r>
        <w:t xml:space="preserve"> </w:t>
      </w:r>
      <w:bookmarkEnd w:id="13"/>
      <w:bookmarkEnd w:id="14"/>
      <w:r w:rsidR="00320A7D">
        <w:rPr>
          <w:rFonts w:hint="eastAsia"/>
        </w:rPr>
        <w:t>章節介紹</w:t>
      </w:r>
      <w:del w:id="15" w:author="Lee Maria" w:date="2015-03-20T10:13:00Z">
        <w:r w:rsidDel="00286D56">
          <w:rPr>
            <w:rFonts w:hint="eastAsia"/>
          </w:rPr>
          <w:delText>與大綱</w:delText>
        </w:r>
      </w:del>
    </w:p>
    <w:p w14:paraId="75E8D939" w14:textId="6A64EA26" w:rsidR="00D62E28" w:rsidRDefault="00AF33B6" w:rsidP="00CA6FB0">
      <w:pPr>
        <w:pStyle w:val="ad"/>
      </w:pPr>
      <w:r>
        <w:t>為達成找到聽眾</w:t>
      </w:r>
      <w:r w:rsidR="009A5E24">
        <w:t>對於台灣華語流行音樂之</w:t>
      </w:r>
      <w:r>
        <w:t>喜好，為</w:t>
      </w:r>
      <w:r w:rsidR="009A5E24">
        <w:t>台灣流行</w:t>
      </w:r>
      <w:r>
        <w:t>音樂產業提升競爭優勢，並降低製作</w:t>
      </w:r>
      <w:r w:rsidR="00CA6FB0">
        <w:t>失敗風險之目的</w:t>
      </w:r>
      <w:r w:rsidR="001905C8">
        <w:t>。</w:t>
      </w:r>
      <w:r w:rsidR="00F570A4">
        <w:rPr>
          <w:rFonts w:hint="eastAsia"/>
        </w:rPr>
        <w:t>本研究將會分為五個章節</w:t>
      </w:r>
      <w:r w:rsidR="00F570A4">
        <w:t>，</w:t>
      </w:r>
      <w:r w:rsidR="00CA6FB0">
        <w:t>在</w:t>
      </w:r>
      <w:r w:rsidR="00F570A4">
        <w:t>各</w:t>
      </w:r>
      <w:r w:rsidR="00F570A4">
        <w:rPr>
          <w:rFonts w:hint="eastAsia"/>
        </w:rPr>
        <w:t>章節</w:t>
      </w:r>
      <w:r w:rsidR="00CA6FB0">
        <w:t>中將會描述</w:t>
      </w:r>
      <w:r w:rsidR="00CA6FB0">
        <w:rPr>
          <w:rFonts w:hint="eastAsia"/>
        </w:rPr>
        <w:t>研究</w:t>
      </w:r>
      <w:r w:rsidR="00CA6FB0">
        <w:t>背景、相關文獻探討、研究進行之方法與架構，實驗設計與分析之結果，最後</w:t>
      </w:r>
      <w:r w:rsidR="00CA6FB0">
        <w:rPr>
          <w:rFonts w:hint="eastAsia"/>
        </w:rPr>
        <w:t>將本研究之</w:t>
      </w:r>
      <w:r w:rsidR="00CA6FB0">
        <w:t>結果統整至結論與</w:t>
      </w:r>
      <w:r w:rsidR="00CA6FB0">
        <w:rPr>
          <w:rFonts w:hint="eastAsia"/>
        </w:rPr>
        <w:t>建議</w:t>
      </w:r>
      <w:r w:rsidR="00CA6FB0">
        <w:t>，</w:t>
      </w:r>
      <w:r w:rsidR="00F570A4">
        <w:t>內容大綱</w:t>
      </w:r>
      <w:r w:rsidR="00CA6FB0">
        <w:t>描述</w:t>
      </w:r>
      <w:r w:rsidR="00F570A4">
        <w:t>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16" w:name="_Toc414476549"/>
      <w:r>
        <w:rPr>
          <w:rFonts w:hint="eastAsia"/>
        </w:rPr>
        <w:lastRenderedPageBreak/>
        <w:t>第二章</w:t>
      </w:r>
      <w:r>
        <w:rPr>
          <w:rFonts w:hint="eastAsia"/>
        </w:rPr>
        <w:t xml:space="preserve"> </w:t>
      </w:r>
      <w:r>
        <w:rPr>
          <w:rFonts w:hint="eastAsia"/>
        </w:rPr>
        <w:t>文獻探討</w:t>
      </w:r>
      <w:bookmarkEnd w:id="4"/>
      <w:bookmarkEnd w:id="16"/>
    </w:p>
    <w:p w14:paraId="4A934123" w14:textId="38D38535" w:rsidR="00AF3BF3" w:rsidRDefault="000A57DD" w:rsidP="004D604B">
      <w:pPr>
        <w:pStyle w:val="aa"/>
        <w:numPr>
          <w:ilvl w:val="0"/>
          <w:numId w:val="12"/>
        </w:numPr>
      </w:pPr>
      <w:bookmarkStart w:id="17" w:name="_Toc414476550"/>
      <w:r>
        <w:t>大</w:t>
      </w:r>
      <w:r w:rsidRPr="00452831">
        <w:t>數</w:t>
      </w:r>
      <w:r>
        <w:t>據</w:t>
      </w:r>
      <w:bookmarkEnd w:id="17"/>
      <w:r w:rsidR="00D167FD" w:rsidRPr="00452831">
        <w:rPr>
          <w:rFonts w:hint="eastAsia"/>
        </w:rPr>
        <w:t>在音樂產業的應用</w:t>
      </w:r>
    </w:p>
    <w:p w14:paraId="647BB508" w14:textId="09F85A1E" w:rsidR="004D604B" w:rsidRDefault="004D604B" w:rsidP="004D604B">
      <w:pPr>
        <w:pStyle w:val="ad"/>
        <w:rPr>
          <w:rFonts w:hint="eastAsia"/>
        </w:rPr>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r w:rsidR="00FA13A4">
        <w:t>，在</w:t>
      </w:r>
      <w:r w:rsidR="00FA13A4">
        <w:t>2013</w:t>
      </w:r>
      <w:r w:rsidR="00FA13A4">
        <w:rPr>
          <w:rFonts w:hint="eastAsia"/>
        </w:rPr>
        <w:t>年時</w:t>
      </w:r>
      <w:r w:rsidR="00FA13A4">
        <w:t>第四個</w:t>
      </w:r>
      <w:r w:rsidR="00FA13A4">
        <w:t>V</w:t>
      </w:r>
      <w:r w:rsidR="00FA13A4">
        <w:rPr>
          <w:rFonts w:hint="eastAsia"/>
        </w:rPr>
        <w:t>出現，</w:t>
      </w:r>
      <w:r w:rsidR="00FA13A4">
        <w:t>以下為</w:t>
      </w:r>
      <w:r w:rsidR="00FA13A4">
        <w:t>4V</w:t>
      </w:r>
      <w:r w:rsidR="00FA13A4">
        <w:t>的</w:t>
      </w:r>
      <w:r w:rsidR="00FA13A4">
        <w:rPr>
          <w:rFonts w:hint="eastAsia"/>
        </w:rPr>
        <w:t>說明</w:t>
      </w:r>
      <w:r w:rsidR="00FA13A4">
        <w:t>：</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703EAE77" w14:textId="239F61B3" w:rsidR="00FA13A4" w:rsidRDefault="004D604B" w:rsidP="00FA13A4">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7A5F982" w14:textId="1D7AD1EC" w:rsidR="00FA13A4" w:rsidRPr="00FA13A4" w:rsidRDefault="00FA13A4" w:rsidP="00FA13A4">
      <w:pPr>
        <w:pStyle w:val="ad"/>
        <w:numPr>
          <w:ilvl w:val="0"/>
          <w:numId w:val="13"/>
        </w:numPr>
        <w:ind w:leftChars="0"/>
        <w:rPr>
          <w:rFonts w:hint="eastAsia"/>
        </w:rPr>
      </w:pPr>
      <w:r>
        <w:rPr>
          <w:rFonts w:hint="eastAsia"/>
        </w:rPr>
        <w:t>Veracity</w:t>
      </w:r>
      <w:r>
        <w:rPr>
          <w:rFonts w:hint="eastAsia"/>
        </w:rPr>
        <w:t>（</w:t>
      </w:r>
      <w:r>
        <w:t>真實性</w:t>
      </w:r>
      <w:r>
        <w:rPr>
          <w:rFonts w:hint="eastAsia"/>
        </w:rPr>
        <w:t>）</w:t>
      </w:r>
      <w:r>
        <w:t>：</w:t>
      </w:r>
      <w:r>
        <w:rPr>
          <w:rFonts w:hint="eastAsia"/>
        </w:rPr>
        <w:t>意指</w:t>
      </w:r>
      <w:r>
        <w:t>資料本身可靠程度、</w:t>
      </w:r>
      <w:r>
        <w:rPr>
          <w:rFonts w:hint="eastAsia"/>
        </w:rPr>
        <w:t>可信</w:t>
      </w:r>
      <w:r>
        <w:t>程度，若資料本身的品質就已經存在問題，分析出來的</w:t>
      </w:r>
      <w:r w:rsidR="008204C3">
        <w:t>結果必然會有</w:t>
      </w:r>
      <w:r w:rsidR="008204C3">
        <w:rPr>
          <w:rFonts w:hint="eastAsia"/>
        </w:rPr>
        <w:t>問題</w:t>
      </w:r>
      <w:r w:rsidR="008204C3">
        <w:t>。</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7B4A044A" w14:textId="3051882C" w:rsidR="0032230E" w:rsidRDefault="0032230E" w:rsidP="004D604B">
      <w:pPr>
        <w:pStyle w:val="ad"/>
        <w:rPr>
          <w:rFonts w:hint="eastAsia"/>
        </w:rPr>
      </w:pPr>
      <w:r>
        <w:rPr>
          <w:rFonts w:hint="eastAsia"/>
        </w:rPr>
        <w:t>大數據最有名的</w:t>
      </w:r>
      <w:r>
        <w:t>案例</w:t>
      </w:r>
      <w:r>
        <w:rPr>
          <w:rFonts w:hint="eastAsia"/>
        </w:rPr>
        <w:t>非沃爾瑪</w:t>
      </w:r>
      <w:r>
        <w:t>的「啤酒與尿布」</w:t>
      </w:r>
      <w:r>
        <w:rPr>
          <w:rFonts w:hint="eastAsia"/>
        </w:rPr>
        <w:t>莫屬</w:t>
      </w:r>
      <w:r>
        <w:t>，利用消費者的消費資訊並利用關聯分析，成功找出購買</w:t>
      </w:r>
      <w:r>
        <w:rPr>
          <w:rFonts w:hint="eastAsia"/>
        </w:rPr>
        <w:t>尿布</w:t>
      </w:r>
      <w:r>
        <w:t>的男性客人，通常也會順手帶一手啤酒回家。</w:t>
      </w:r>
      <w:r>
        <w:lastRenderedPageBreak/>
        <w:t>沃爾瑪藉由這些消費者購買</w:t>
      </w:r>
      <w:r>
        <w:rPr>
          <w:rFonts w:hint="eastAsia"/>
        </w:rPr>
        <w:t>商品看似沒有</w:t>
      </w:r>
      <w:r>
        <w:t>任何關聯的資料中，藉由大數據的分析方</w:t>
      </w:r>
      <w:r>
        <w:rPr>
          <w:rFonts w:hint="eastAsia"/>
        </w:rPr>
        <w:t>法挖掘出成功提昇企業競爭力的</w:t>
      </w:r>
      <w:r>
        <w:t>重要</w:t>
      </w:r>
      <w:r>
        <w:rPr>
          <w:rFonts w:hint="eastAsia"/>
        </w:rPr>
        <w:t>知識</w:t>
      </w:r>
      <w:r>
        <w:t>。</w:t>
      </w:r>
    </w:p>
    <w:p w14:paraId="33663952" w14:textId="7713AC8D" w:rsidR="004D604B" w:rsidRPr="00E471D8" w:rsidRDefault="004D604B" w:rsidP="000865CB">
      <w:pPr>
        <w:pStyle w:val="ad"/>
      </w:pPr>
      <w:r>
        <w:rPr>
          <w:rFonts w:hint="eastAsia"/>
        </w:rPr>
        <w:t>大數據的應用範圍並不侷限於某種產業</w:t>
      </w:r>
      <w:r w:rsidR="0032230E">
        <w:t>，舉凡金融、醫療、航空、服務業、半導體生產製程等各式各樣的行業中都有應用成功的案例</w:t>
      </w:r>
      <w:r>
        <w:rPr>
          <w:rFonts w:hint="eastAsia"/>
        </w:rPr>
        <w:t>，</w:t>
      </w:r>
      <w:r w:rsidR="0032230E">
        <w:t>對於音樂產業也是如此，</w:t>
      </w:r>
      <w:r w:rsidR="0032230E">
        <w:rPr>
          <w:rFonts w:hint="eastAsia"/>
        </w:rPr>
        <w:t>以下將描述音樂產業</w:t>
      </w:r>
      <w:r w:rsidR="0032230E">
        <w:t>在大數據應用的成功</w:t>
      </w:r>
      <w:r>
        <w:rPr>
          <w:rFonts w:hint="eastAsia"/>
        </w:rPr>
        <w:t>案例：</w:t>
      </w:r>
    </w:p>
    <w:p w14:paraId="48C9D5BD" w14:textId="77777777" w:rsidR="001E15A1" w:rsidRPr="00CC5EE1" w:rsidRDefault="000865CB" w:rsidP="00CC5EE1">
      <w:pPr>
        <w:pStyle w:val="a"/>
      </w:pPr>
      <w:r w:rsidRPr="00CC5EE1">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CC5EE1">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CC5EE1">
      <w:pPr>
        <w:pStyle w:val="a"/>
      </w:pPr>
      <w:r w:rsidRPr="00EA4330">
        <w:rPr>
          <w:rFonts w:hint="eastAsia"/>
        </w:rPr>
        <w:lastRenderedPageBreak/>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CC5EE1">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8" w:name="_Toc414476551"/>
      <w:r w:rsidRPr="00060D2C">
        <w:lastRenderedPageBreak/>
        <w:t>音樂</w:t>
      </w:r>
      <w:r w:rsidRPr="00060D2C">
        <w:rPr>
          <w:rFonts w:hint="eastAsia"/>
        </w:rPr>
        <w:t>類型</w:t>
      </w:r>
      <w:bookmarkEnd w:id="18"/>
    </w:p>
    <w:p w14:paraId="043CB91D" w14:textId="6DEBC5E9" w:rsidR="00843FAA" w:rsidRDefault="00060D2C" w:rsidP="000E2C4C">
      <w:pPr>
        <w:pStyle w:val="ad"/>
      </w:pPr>
      <w:r w:rsidRPr="002F54BE">
        <w:t>由於音樂類型分類的說法眾說紛紜，因此我們</w:t>
      </w:r>
      <w:r w:rsidRPr="002F54BE">
        <w:rPr>
          <w:rFonts w:hint="eastAsia"/>
        </w:rPr>
        <w:t>依照</w:t>
      </w:r>
      <w:r w:rsidRPr="00353BD3">
        <w:rPr>
          <w:highlight w:val="red"/>
        </w:rPr>
        <w:t>TZANETAKIS AND COOK(2002)</w:t>
      </w:r>
      <w:r w:rsidR="002A4475" w:rsidRPr="00353BD3">
        <w:rPr>
          <w:highlight w:val="red"/>
        </w:rPr>
        <w:fldChar w:fldCharType="begin"/>
      </w:r>
      <w:r w:rsidR="002A4475" w:rsidRPr="00353BD3">
        <w:rPr>
          <w:highlight w:val="red"/>
        </w:rPr>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rsidRPr="00353BD3">
        <w:rPr>
          <w:highlight w:val="red"/>
        </w:rPr>
        <w:fldChar w:fldCharType="separate"/>
      </w:r>
      <w:r w:rsidR="002A4475" w:rsidRPr="00353BD3">
        <w:rPr>
          <w:noProof/>
          <w:highlight w:val="red"/>
        </w:rPr>
        <w:t>[</w:t>
      </w:r>
      <w:hyperlink w:anchor="_ENREF_3" w:tooltip="Tzanetakis, 2002 #9" w:history="1">
        <w:r w:rsidR="002A4475" w:rsidRPr="00353BD3">
          <w:rPr>
            <w:noProof/>
            <w:highlight w:val="red"/>
          </w:rPr>
          <w:t>3</w:t>
        </w:r>
      </w:hyperlink>
      <w:r w:rsidR="002A4475" w:rsidRPr="00353BD3">
        <w:rPr>
          <w:noProof/>
          <w:highlight w:val="red"/>
        </w:rPr>
        <w:t>]</w:t>
      </w:r>
      <w:r w:rsidR="002A4475" w:rsidRPr="00353BD3">
        <w:rPr>
          <w:highlight w:val="red"/>
        </w:rPr>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rsidR="00B54B68">
        <w:t>；</w:t>
      </w:r>
      <w:r w:rsidR="000E2C4C">
        <w:t>KKBOX</w:t>
      </w:r>
      <w:r w:rsidR="000E2C4C">
        <w:rPr>
          <w:rFonts w:hint="eastAsia"/>
        </w:rPr>
        <w:t>則將</w:t>
      </w:r>
      <w:r w:rsidR="000E2C4C">
        <w:t>其排行榜分類分為綜合新歌、華語、西洋、日</w:t>
      </w:r>
      <w:r w:rsidR="000E2C4C">
        <w:rPr>
          <w:rFonts w:hint="eastAsia"/>
        </w:rPr>
        <w:t>語</w:t>
      </w:r>
      <w:r w:rsidR="000E2C4C">
        <w:t>、韓語、台語、粵語、嘻哈</w:t>
      </w:r>
      <w:r w:rsidR="000E2C4C">
        <w:t>R&amp;B</w:t>
      </w:r>
      <w:r w:rsidR="000E2C4C">
        <w:rPr>
          <w:rFonts w:hint="eastAsia"/>
        </w:rPr>
        <w:t>、</w:t>
      </w:r>
      <w:r w:rsidR="000E2C4C">
        <w:t>搖滾、電子、古典、爵士以及世界心靈共</w:t>
      </w:r>
      <w:r w:rsidR="000E2C4C">
        <w:rPr>
          <w:rFonts w:hint="eastAsia"/>
        </w:rPr>
        <w:t>十三類。而</w:t>
      </w:r>
      <w:r w:rsidR="000E2C4C">
        <w:t>台灣目前主流的商業音樂主要為華語流行音樂，因此本研究將會以華語流行音樂作為主要研究目標。</w:t>
      </w:r>
    </w:p>
    <w:p w14:paraId="1C956527" w14:textId="5AE922BC" w:rsidR="00D50587" w:rsidRDefault="00982AD5" w:rsidP="003D6A66">
      <w:pPr>
        <w:pStyle w:val="ad"/>
        <w:rPr>
          <w:rFonts w:hint="eastAsia"/>
        </w:rPr>
      </w:pPr>
      <w:r>
        <w:rPr>
          <w:rFonts w:hint="eastAsia"/>
        </w:rPr>
        <w:t>台灣</w:t>
      </w:r>
      <w:r w:rsidR="000E2C4C">
        <w:t>華語流行音樂</w:t>
      </w:r>
      <w:r w:rsidR="00D50587">
        <w:t>，泛指</w:t>
      </w:r>
      <w:r>
        <w:t>台灣流行音樂中</w:t>
      </w:r>
      <w:r w:rsidR="00D50587">
        <w:t>以中文為主要演唱語言的流行音樂，為台灣音樂產業</w:t>
      </w:r>
      <w:r w:rsidR="00D50587">
        <w:rPr>
          <w:rFonts w:hint="eastAsia"/>
        </w:rPr>
        <w:t>中</w:t>
      </w:r>
      <w:r w:rsidR="00B54B68">
        <w:t>相較於台語、粵語，較為主流的流行音樂，主要</w:t>
      </w:r>
      <w:r w:rsidR="00B54B68">
        <w:rPr>
          <w:rFonts w:hint="eastAsia"/>
        </w:rPr>
        <w:t>流行於亞洲使用</w:t>
      </w:r>
      <w:r w:rsidR="00B54B68">
        <w:t>華語</w:t>
      </w:r>
      <w:r w:rsidR="00B54B68">
        <w:rPr>
          <w:rFonts w:hint="eastAsia"/>
        </w:rPr>
        <w:t>的地區</w:t>
      </w:r>
      <w:r w:rsidR="00B54B68">
        <w:t>，如台灣、香港、新加坡、馬來西亞、中國</w:t>
      </w:r>
      <w:r w:rsidR="00B54B68">
        <w:rPr>
          <w:rFonts w:hint="eastAsia"/>
        </w:rPr>
        <w:t>大陸等地區</w:t>
      </w:r>
      <w:r w:rsidR="00B54B68">
        <w:t>，甚至在日本韓國也有其市場</w:t>
      </w:r>
      <w:bookmarkStart w:id="19" w:name="_GoBack"/>
      <w:bookmarkEnd w:id="19"/>
      <w:r w:rsidR="00B54B68">
        <w:t>。</w:t>
      </w:r>
    </w:p>
    <w:p w14:paraId="5B50090C" w14:textId="77777777" w:rsidR="004556D4" w:rsidRDefault="004556D4">
      <w:pPr>
        <w:widowControl/>
        <w:rPr>
          <w:rFonts w:eastAsia="標楷體"/>
          <w:iCs/>
          <w:kern w:val="0"/>
          <w:sz w:val="32"/>
          <w:szCs w:val="36"/>
        </w:rPr>
      </w:pPr>
      <w:r>
        <w:br w:type="page"/>
      </w:r>
    </w:p>
    <w:p w14:paraId="6548F626" w14:textId="3819DA3A" w:rsidR="00041A25" w:rsidRDefault="00A2502C" w:rsidP="00A2502C">
      <w:pPr>
        <w:pStyle w:val="aa"/>
        <w:numPr>
          <w:ilvl w:val="0"/>
          <w:numId w:val="12"/>
        </w:numPr>
      </w:pPr>
      <w:bookmarkStart w:id="20" w:name="_Toc414476552"/>
      <w:r w:rsidRPr="00A2502C">
        <w:rPr>
          <w:rFonts w:hint="eastAsia"/>
        </w:rPr>
        <w:lastRenderedPageBreak/>
        <w:t>音樂結構分析軟體</w:t>
      </w:r>
      <w:r w:rsidRPr="00A2502C">
        <w:rPr>
          <w:rFonts w:hint="eastAsia"/>
        </w:rPr>
        <w:t>-Songle.jp</w:t>
      </w:r>
      <w:bookmarkEnd w:id="20"/>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2"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lastRenderedPageBreak/>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21" w:name="_Toc414476553"/>
      <w:bookmarkStart w:id="22" w:name="_Toc404333245"/>
    </w:p>
    <w:p w14:paraId="3B1806CB" w14:textId="5CF42ADC" w:rsidR="00DC5A09" w:rsidRDefault="00041A25" w:rsidP="00DC5A09">
      <w:pPr>
        <w:pStyle w:val="aa"/>
      </w:pPr>
      <w:r>
        <w:rPr>
          <w:rFonts w:hint="eastAsia"/>
        </w:rPr>
        <w:t>第四節</w:t>
      </w:r>
      <w:bookmarkEnd w:id="21"/>
      <w:r w:rsidR="00391151">
        <w:rPr>
          <w:rFonts w:hint="eastAsia"/>
        </w:rPr>
        <w:t xml:space="preserve"> </w:t>
      </w:r>
      <w:bookmarkEnd w:id="22"/>
      <w:r w:rsidR="00320A7D">
        <w:t>關聯性分析</w:t>
      </w:r>
    </w:p>
    <w:p w14:paraId="544480ED" w14:textId="77777777" w:rsidR="002A4475" w:rsidRDefault="002A4475">
      <w:pPr>
        <w:pStyle w:val="aa"/>
        <w:sectPr w:rsidR="002A4475" w:rsidSect="00E216D3">
          <w:pgSz w:w="11906" w:h="16838"/>
          <w:pgMar w:top="1418" w:right="1418" w:bottom="1418" w:left="1418" w:header="851" w:footer="992" w:gutter="0"/>
          <w:pgNumType w:start="1"/>
          <w:cols w:space="425"/>
          <w:docGrid w:type="lines" w:linePitch="360"/>
        </w:sectPr>
        <w:pPrChange w:id="23" w:author="Microsoft Office 使用者" w:date="2015-03-20T14:46:00Z">
          <w:pPr>
            <w:pStyle w:val="a8"/>
          </w:pPr>
        </w:pPrChange>
      </w:pPr>
      <w:bookmarkStart w:id="24" w:name="_Toc404333248"/>
    </w:p>
    <w:p w14:paraId="58A0F94F" w14:textId="4F2B8971" w:rsidR="00041A25" w:rsidRDefault="00041A25" w:rsidP="00BC755A">
      <w:pPr>
        <w:pStyle w:val="a8"/>
      </w:pPr>
      <w:bookmarkStart w:id="25" w:name="_Toc414476554"/>
      <w:r>
        <w:rPr>
          <w:rFonts w:hint="eastAsia"/>
        </w:rPr>
        <w:lastRenderedPageBreak/>
        <w:t>第三章</w:t>
      </w:r>
      <w:r w:rsidR="00430A5A">
        <w:rPr>
          <w:rFonts w:hint="eastAsia"/>
        </w:rPr>
        <w:t xml:space="preserve"> </w:t>
      </w:r>
      <w:bookmarkEnd w:id="24"/>
      <w:r w:rsidR="00DC5A09">
        <w:rPr>
          <w:rFonts w:hint="eastAsia"/>
        </w:rPr>
        <w:t>研究</w:t>
      </w:r>
      <w:r w:rsidR="00A35795">
        <w:rPr>
          <w:rFonts w:hint="eastAsia"/>
        </w:rPr>
        <w:t>方法</w:t>
      </w:r>
      <w:bookmarkEnd w:id="25"/>
    </w:p>
    <w:p w14:paraId="32892F35" w14:textId="081E4BD9" w:rsidR="00041A25" w:rsidRDefault="00DC5A09" w:rsidP="003A469B">
      <w:pPr>
        <w:pStyle w:val="aa"/>
        <w:numPr>
          <w:ilvl w:val="0"/>
          <w:numId w:val="28"/>
        </w:numPr>
      </w:pPr>
      <w:bookmarkStart w:id="26" w:name="_Toc404333249"/>
      <w:bookmarkStart w:id="27" w:name="_Toc414476555"/>
      <w:r>
        <w:rPr>
          <w:rFonts w:hint="eastAsia"/>
        </w:rPr>
        <w:t>研究</w:t>
      </w:r>
      <w:r w:rsidR="00041A25">
        <w:rPr>
          <w:rFonts w:hint="eastAsia"/>
        </w:rPr>
        <w:t>概要</w:t>
      </w:r>
      <w:bookmarkEnd w:id="26"/>
      <w:bookmarkEnd w:id="27"/>
    </w:p>
    <w:p w14:paraId="193F5738" w14:textId="1A911761" w:rsidR="00C51347" w:rsidRDefault="003A469B" w:rsidP="003A469B">
      <w:pPr>
        <w:pStyle w:val="ad"/>
      </w:pPr>
      <w:r>
        <w:t>本研究</w:t>
      </w:r>
      <w:r w:rsidR="006B16D0">
        <w:t>的目標</w:t>
      </w:r>
      <w:r w:rsidR="008054E6">
        <w:rPr>
          <w:rFonts w:hint="eastAsia"/>
        </w:rPr>
        <w:t>為</w:t>
      </w:r>
      <w:r w:rsidR="008054E6">
        <w:t>找出</w:t>
      </w:r>
      <w:r w:rsidR="00055593">
        <w:t>最熱門的音樂</w:t>
      </w:r>
      <w:r w:rsidR="00055593">
        <w:rPr>
          <w:rFonts w:hint="eastAsia"/>
        </w:rPr>
        <w:t>和弦結構</w:t>
      </w:r>
      <w:r w:rsidR="00055593">
        <w:t>，</w:t>
      </w:r>
      <w:r w:rsidR="00FD2F29">
        <w:t>協助音樂產業可以</w:t>
      </w:r>
      <w:r w:rsidR="00C51347">
        <w:t>找出最佳的決策，以達到最大的效益，</w:t>
      </w:r>
      <w:r w:rsidR="006C343C">
        <w:rPr>
          <w:rFonts w:hint="eastAsia"/>
        </w:rPr>
        <w:t>降低</w:t>
      </w:r>
      <w:r w:rsidR="00C51347">
        <w:t>失敗的風險。</w:t>
      </w:r>
    </w:p>
    <w:p w14:paraId="45D143AE" w14:textId="2E01CACC" w:rsidR="003A469B" w:rsidRDefault="00FD2F29" w:rsidP="003A469B">
      <w:pPr>
        <w:pStyle w:val="ad"/>
      </w:pPr>
      <w:r>
        <w:t>本章將詳細說明</w:t>
      </w:r>
      <w:r w:rsidR="00C51347">
        <w:t>研究架構與步驟，分別為從音樂媒體平台</w:t>
      </w:r>
      <w:r>
        <w:t>抓取</w:t>
      </w:r>
      <w:r w:rsidR="00C51347">
        <w:t>音樂熱門排行資料</w:t>
      </w:r>
      <w:r>
        <w:rPr>
          <w:rFonts w:hint="eastAsia"/>
        </w:rPr>
        <w:t>、</w:t>
      </w:r>
      <w:r w:rsidR="00C51347">
        <w:t>音樂熱門排行</w:t>
      </w:r>
      <w:r>
        <w:t>資料</w:t>
      </w:r>
      <w:r w:rsidR="00C51347">
        <w:t>的</w:t>
      </w:r>
      <w:r>
        <w:t>篩選與</w:t>
      </w:r>
      <w:r w:rsidR="00C51347">
        <w:t>比對</w:t>
      </w:r>
      <w:r>
        <w:rPr>
          <w:rFonts w:hint="eastAsia"/>
        </w:rPr>
        <w:t>分析</w:t>
      </w:r>
      <w:r w:rsidR="00C51347">
        <w:t>找出熱門音樂曲目</w:t>
      </w:r>
      <w:r>
        <w:t>、</w:t>
      </w:r>
      <w:r w:rsidR="00C51347">
        <w:t>熱門</w:t>
      </w:r>
      <w:r>
        <w:t>音樂</w:t>
      </w:r>
      <w:r w:rsidR="00C51347">
        <w:t>曲目</w:t>
      </w:r>
      <w:r>
        <w:t>和弦結構</w:t>
      </w:r>
      <w:r>
        <w:rPr>
          <w:rFonts w:hint="eastAsia"/>
        </w:rPr>
        <w:t>分析</w:t>
      </w:r>
      <w:r>
        <w:t>以及</w:t>
      </w:r>
      <w:r w:rsidR="00C51347">
        <w:rPr>
          <w:rFonts w:hint="eastAsia"/>
        </w:rPr>
        <w:t>熱門</w:t>
      </w:r>
      <w:r>
        <w:rPr>
          <w:rFonts w:hint="eastAsia"/>
        </w:rPr>
        <w:t>和弦結構分析</w:t>
      </w:r>
      <w:r w:rsidR="00C51347">
        <w:rPr>
          <w:rFonts w:hint="eastAsia"/>
        </w:rPr>
        <w:t>。</w:t>
      </w:r>
    </w:p>
    <w:p w14:paraId="7B7C02B7" w14:textId="77777777" w:rsidR="00814E9F" w:rsidRDefault="00041A25" w:rsidP="00BC755A">
      <w:pPr>
        <w:pStyle w:val="aa"/>
      </w:pPr>
      <w:bookmarkStart w:id="28" w:name="_Toc404333250"/>
      <w:bookmarkStart w:id="29" w:name="_Toc414476556"/>
      <w:r>
        <w:rPr>
          <w:rFonts w:hint="eastAsia"/>
        </w:rPr>
        <w:t>第二節</w:t>
      </w:r>
      <w:r w:rsidR="00430A5A">
        <w:rPr>
          <w:rFonts w:hint="eastAsia"/>
        </w:rPr>
        <w:t xml:space="preserve"> </w:t>
      </w:r>
      <w:r w:rsidR="00DC5A09">
        <w:rPr>
          <w:rFonts w:hint="eastAsia"/>
        </w:rPr>
        <w:t>研究</w:t>
      </w:r>
      <w:r>
        <w:rPr>
          <w:rFonts w:hint="eastAsia"/>
        </w:rPr>
        <w:t>架構</w:t>
      </w:r>
      <w:bookmarkEnd w:id="28"/>
      <w:bookmarkEnd w:id="29"/>
    </w:p>
    <w:p w14:paraId="75601FCE" w14:textId="72B1E8D4" w:rsidR="00814E9F" w:rsidRDefault="00814E9F" w:rsidP="00814E9F">
      <w:pPr>
        <w:pStyle w:val="ad"/>
      </w:pPr>
      <w:r>
        <w:rPr>
          <w:rFonts w:hint="eastAsia"/>
        </w:rPr>
        <w:t>為</w:t>
      </w:r>
      <w:r>
        <w:t>達到找到熱門和弦</w:t>
      </w:r>
      <w:r w:rsidR="00163548">
        <w:rPr>
          <w:rFonts w:hint="eastAsia"/>
        </w:rPr>
        <w:t>、</w:t>
      </w:r>
      <w:r w:rsidR="00A81FAC">
        <w:t>協助音樂產業進行最佳決策</w:t>
      </w:r>
      <w:r>
        <w:t>的目的，本研究建立一套</w:t>
      </w:r>
      <w:r w:rsidR="008C5F61">
        <w:t>流程架構模型</w:t>
      </w:r>
      <w:r w:rsidR="00A81FAC">
        <w:t>如圖</w:t>
      </w:r>
      <w:r w:rsidR="008C5F61">
        <w:t>：</w:t>
      </w:r>
    </w:p>
    <w:p w14:paraId="53E4C01F" w14:textId="5F81106D" w:rsidR="00041A25" w:rsidRDefault="00074C69" w:rsidP="00BC755A">
      <w:pPr>
        <w:pStyle w:val="aa"/>
      </w:pPr>
      <w:r>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50D93EEF" w14:textId="77777777" w:rsidR="00A81FAC" w:rsidRDefault="00A81FAC">
      <w:pPr>
        <w:widowControl/>
        <w:rPr>
          <w:rFonts w:eastAsia="標楷體"/>
          <w:b/>
          <w:iCs/>
          <w:kern w:val="0"/>
          <w:sz w:val="28"/>
          <w:szCs w:val="28"/>
        </w:rPr>
      </w:pPr>
      <w:r>
        <w:br w:type="page"/>
      </w:r>
    </w:p>
    <w:p w14:paraId="09AB4420" w14:textId="64DEC284" w:rsidR="00DB00FD" w:rsidRDefault="008C5F61" w:rsidP="00CC5EE1">
      <w:pPr>
        <w:pStyle w:val="a"/>
        <w:numPr>
          <w:ilvl w:val="0"/>
          <w:numId w:val="20"/>
        </w:numPr>
      </w:pPr>
      <w:r>
        <w:lastRenderedPageBreak/>
        <w:t>抓取音樂排行</w:t>
      </w:r>
      <w:r>
        <w:rPr>
          <w:rFonts w:hint="eastAsia"/>
        </w:rPr>
        <w:t>資料</w:t>
      </w:r>
    </w:p>
    <w:p w14:paraId="3C17A9EF" w14:textId="78A0838B" w:rsidR="00442748" w:rsidRDefault="00E11770" w:rsidP="007A1179">
      <w:pPr>
        <w:pStyle w:val="ad"/>
      </w:pPr>
      <w:r>
        <w:rPr>
          <w:rFonts w:hint="eastAsia"/>
        </w:rPr>
        <w:t>欲</w:t>
      </w:r>
      <w:r w:rsidR="007A1179">
        <w:t>蒐集熱門音樂曲目，本研究將藉由</w:t>
      </w:r>
      <w:r w:rsidR="00811A99">
        <w:t>蒐集目前台灣較具指標性</w:t>
      </w:r>
      <w:r w:rsidR="00811A99">
        <w:rPr>
          <w:rFonts w:hint="eastAsia"/>
        </w:rPr>
        <w:t>的</w:t>
      </w:r>
      <w:r w:rsidR="00811A99">
        <w:t>線上音樂媒體平</w:t>
      </w:r>
      <w:r w:rsidR="00811A99">
        <w:rPr>
          <w:rFonts w:hint="eastAsia"/>
        </w:rPr>
        <w:t>台</w:t>
      </w:r>
      <w:r w:rsidR="00811A99">
        <w:t>KKBOX</w:t>
      </w:r>
      <w:r w:rsidR="00811A99">
        <w:t>所提供的華語流行音樂排行榜及點播相關資料。</w:t>
      </w:r>
      <w:r w:rsidR="00811A99">
        <w:t>KKBOX</w:t>
      </w:r>
      <w:r w:rsidR="00811A99">
        <w:rPr>
          <w:rFonts w:hint="eastAsia"/>
        </w:rPr>
        <w:t>為</w:t>
      </w:r>
      <w:r w:rsidR="00A81FAC">
        <w:t>亞洲</w:t>
      </w:r>
      <w:r w:rsidR="00A81FAC">
        <w:rPr>
          <w:rFonts w:hint="eastAsia"/>
        </w:rPr>
        <w:t>華人</w:t>
      </w:r>
      <w:r w:rsidR="00A81FAC">
        <w:t>較具代表性的音樂串流媒體平台，</w:t>
      </w:r>
      <w:r w:rsidR="00A81FAC">
        <w:rPr>
          <w:rFonts w:hint="eastAsia"/>
        </w:rPr>
        <w:t>會於每日統計</w:t>
      </w:r>
      <w:r w:rsidR="00A81FAC">
        <w:t>正式會員播放的資訊</w:t>
      </w:r>
      <w:r w:rsidR="00A81FAC">
        <w:rPr>
          <w:rFonts w:hint="eastAsia"/>
        </w:rPr>
        <w:t>進行</w:t>
      </w:r>
      <w:r w:rsidR="00A81FAC">
        <w:t>統計分析，其排行榜名次無法藉由買賣</w:t>
      </w:r>
      <w:r w:rsidR="007533DC">
        <w:rPr>
          <w:rFonts w:hint="eastAsia"/>
        </w:rPr>
        <w:t>、</w:t>
      </w:r>
      <w:r w:rsidR="007533DC">
        <w:t>關</w:t>
      </w:r>
      <w:r w:rsidR="007533DC">
        <w:rPr>
          <w:rFonts w:hint="eastAsia"/>
        </w:rPr>
        <w:t>說</w:t>
      </w:r>
      <w:r w:rsidR="007533DC">
        <w:t>及個人意見影響</w:t>
      </w:r>
      <w:r w:rsidR="00442748">
        <w:t>與干涉</w:t>
      </w:r>
      <w:r w:rsidR="00442748">
        <w:rPr>
          <w:rFonts w:hint="eastAsia"/>
        </w:rPr>
        <w:t>，</w:t>
      </w:r>
      <w:r w:rsidR="00442748">
        <w:t>可確保其公正性。</w:t>
      </w:r>
    </w:p>
    <w:p w14:paraId="48BE5614" w14:textId="794CB834" w:rsidR="00442748" w:rsidRDefault="00442748" w:rsidP="007A1179">
      <w:pPr>
        <w:pStyle w:val="ad"/>
      </w:pPr>
      <w:r>
        <w:t>KKBOX</w:t>
      </w:r>
      <w:r w:rsidR="00B75C85">
        <w:rPr>
          <w:rFonts w:hint="eastAsia"/>
        </w:rPr>
        <w:t>公佈的排行榜</w:t>
      </w:r>
      <w:r w:rsidR="00B75C85">
        <w:t>提供</w:t>
      </w:r>
      <w:r w:rsidR="00B75C85">
        <w:rPr>
          <w:rFonts w:hint="eastAsia"/>
        </w:rPr>
        <w:t>從</w:t>
      </w:r>
      <w:r w:rsidR="00B75C85">
        <w:t>2005</w:t>
      </w:r>
      <w:r w:rsidR="00B75C85">
        <w:rPr>
          <w:rFonts w:hint="eastAsia"/>
        </w:rPr>
        <w:t>年</w:t>
      </w:r>
      <w:r w:rsidR="00B75C85">
        <w:t>起至今</w:t>
      </w:r>
      <w:r w:rsidR="00B75C85">
        <w:rPr>
          <w:rFonts w:hint="eastAsia"/>
        </w:rPr>
        <w:t>的</w:t>
      </w:r>
      <w:r w:rsidR="00B75C85">
        <w:t>音樂排行榜，依照</w:t>
      </w:r>
      <w:r>
        <w:t>音樂頻道做分類，分為綜合新歌、華語、西洋、日</w:t>
      </w:r>
      <w:r>
        <w:rPr>
          <w:rFonts w:hint="eastAsia"/>
        </w:rPr>
        <w:t>語</w:t>
      </w:r>
      <w:r>
        <w:t>、韓語、台語、粵語、嘻哈</w:t>
      </w:r>
      <w:r>
        <w:t>R&amp;B</w:t>
      </w:r>
      <w:r>
        <w:rPr>
          <w:rFonts w:hint="eastAsia"/>
        </w:rPr>
        <w:t>、</w:t>
      </w:r>
      <w:r>
        <w:t>搖滾、電子、古典、爵士以及世界心靈共</w:t>
      </w:r>
      <w:r w:rsidR="00843FAA">
        <w:rPr>
          <w:rFonts w:hint="eastAsia"/>
        </w:rPr>
        <w:t>十三</w:t>
      </w:r>
      <w:r>
        <w:rPr>
          <w:rFonts w:hint="eastAsia"/>
        </w:rPr>
        <w:t>類</w:t>
      </w:r>
      <w:r>
        <w:t>，依統計週期分為日排行榜、週排行榜</w:t>
      </w:r>
      <w:r w:rsidR="0058258A">
        <w:rPr>
          <w:rFonts w:hint="eastAsia"/>
        </w:rPr>
        <w:t>及</w:t>
      </w:r>
      <w:r>
        <w:rPr>
          <w:rFonts w:hint="eastAsia"/>
        </w:rPr>
        <w:t>月</w:t>
      </w:r>
      <w:r>
        <w:t>排行榜</w:t>
      </w:r>
      <w:r w:rsidR="0099668A">
        <w:t>，</w:t>
      </w:r>
      <w:r w:rsidR="00A25A09">
        <w:t>統計</w:t>
      </w:r>
      <w:r w:rsidR="0099668A">
        <w:t>並</w:t>
      </w:r>
      <w:r w:rsidR="00A25A09">
        <w:rPr>
          <w:rFonts w:hint="eastAsia"/>
        </w:rPr>
        <w:t>分析出</w:t>
      </w:r>
      <w:r w:rsidR="0099668A">
        <w:t>最熱門的</w:t>
      </w:r>
      <w:r w:rsidR="0058258A">
        <w:rPr>
          <w:rFonts w:hint="eastAsia"/>
        </w:rPr>
        <w:t>前一百名</w:t>
      </w:r>
      <w:r w:rsidR="0058258A">
        <w:t>單曲以及專輯。</w:t>
      </w:r>
    </w:p>
    <w:p w14:paraId="0A613175" w14:textId="2AD13F8C" w:rsidR="006A2B9B" w:rsidRDefault="00442748" w:rsidP="00DC4254">
      <w:pPr>
        <w:pStyle w:val="ad"/>
      </w:pPr>
      <w:r>
        <w:t>本研究將採用其華語音樂頻道的排行榜作為研究的資料來源</w:t>
      </w:r>
      <w:r>
        <w:rPr>
          <w:rFonts w:hint="eastAsia"/>
        </w:rPr>
        <w:t>，</w:t>
      </w:r>
      <w:r w:rsidR="00B75C85">
        <w:t>找出</w:t>
      </w:r>
      <w:r w:rsidR="00DC4254">
        <w:rPr>
          <w:rFonts w:hint="eastAsia"/>
        </w:rPr>
        <w:t>一百</w:t>
      </w:r>
      <w:r w:rsidR="00B75C85">
        <w:rPr>
          <w:rFonts w:hint="eastAsia"/>
        </w:rPr>
        <w:t>首</w:t>
      </w:r>
      <w:r w:rsidR="00B75C85">
        <w:t>最熱門的華語音樂單曲進行分析。</w:t>
      </w:r>
    </w:p>
    <w:p w14:paraId="7D011661" w14:textId="2DC48126" w:rsidR="000060AB" w:rsidRDefault="000060AB" w:rsidP="00CC5EE1">
      <w:pPr>
        <w:pStyle w:val="a"/>
      </w:pPr>
      <w:r>
        <w:rPr>
          <w:rFonts w:hint="eastAsia"/>
        </w:rPr>
        <w:t>分析音樂和弦結構</w:t>
      </w:r>
    </w:p>
    <w:p w14:paraId="60078CD2" w14:textId="4B7E5EE9" w:rsidR="00D81910" w:rsidRDefault="00D81910" w:rsidP="00D81910">
      <w:pPr>
        <w:pStyle w:val="ad"/>
      </w:pPr>
      <w:r>
        <w:t>為了解</w:t>
      </w:r>
      <w:r>
        <w:rPr>
          <w:rFonts w:hint="eastAsia"/>
        </w:rPr>
        <w:t>音樂</w:t>
      </w:r>
      <w:r w:rsidR="00DC4254">
        <w:t>和弦</w:t>
      </w:r>
      <w:r>
        <w:rPr>
          <w:rFonts w:hint="eastAsia"/>
        </w:rPr>
        <w:t>結構與</w:t>
      </w:r>
      <w:r>
        <w:t>音樂熱門程度的關聯性，並且找出熱門</w:t>
      </w:r>
      <w:r w:rsidR="00DC4254">
        <w:t>的</w:t>
      </w:r>
      <w:r>
        <w:t>音樂</w:t>
      </w:r>
      <w:r w:rsidR="00DC4254">
        <w:t>和弦</w:t>
      </w:r>
      <w:r>
        <w:t>結構</w:t>
      </w:r>
      <w:r w:rsidR="00DC4254">
        <w:t>，本研究將利用線上音樂結構分析平台</w:t>
      </w:r>
      <w:r w:rsidR="00DC4254">
        <w:t>Songle.jp</w:t>
      </w:r>
      <w:r w:rsidR="00DC4254">
        <w:t>提供</w:t>
      </w:r>
      <w:r w:rsidR="00DC4254">
        <w:rPr>
          <w:rFonts w:hint="eastAsia"/>
        </w:rPr>
        <w:t>的</w:t>
      </w:r>
      <w:r w:rsidR="00DC4254">
        <w:t>和弦結構分析功能，分析從</w:t>
      </w:r>
      <w:r w:rsidR="00DC4254">
        <w:t>KKBOX</w:t>
      </w:r>
      <w:r w:rsidR="00DC4254">
        <w:t>蒐集</w:t>
      </w:r>
      <w:r w:rsidR="00DC4254">
        <w:rPr>
          <w:rFonts w:hint="eastAsia"/>
        </w:rPr>
        <w:t>並</w:t>
      </w:r>
      <w:r w:rsidR="00DC4254">
        <w:t>篩選過</w:t>
      </w:r>
      <w:r w:rsidR="00CF1FBF">
        <w:t>後</w:t>
      </w:r>
      <w:r w:rsidR="00DC4254">
        <w:rPr>
          <w:rFonts w:hint="eastAsia"/>
        </w:rPr>
        <w:t>得到</w:t>
      </w:r>
      <w:r w:rsidR="00DC4254">
        <w:t>的</w:t>
      </w:r>
      <w:r w:rsidR="00DC4254">
        <w:rPr>
          <w:rFonts w:hint="eastAsia"/>
        </w:rPr>
        <w:t>一百首</w:t>
      </w:r>
      <w:r w:rsidR="00DC4254">
        <w:t>熱門華語音樂單曲，</w:t>
      </w:r>
      <w:r w:rsidR="00CF1FBF">
        <w:rPr>
          <w:rFonts w:hint="eastAsia"/>
        </w:rPr>
        <w:t>將</w:t>
      </w:r>
      <w:r w:rsidR="00DC4254">
        <w:t>非結構化的音樂</w:t>
      </w:r>
      <w:r w:rsidR="00CF1FBF">
        <w:t>音訊轉換為電腦可以讀取</w:t>
      </w:r>
      <w:r w:rsidR="00CF1FBF">
        <w:rPr>
          <w:rFonts w:hint="eastAsia"/>
        </w:rPr>
        <w:t>並</w:t>
      </w:r>
      <w:r w:rsidR="00CF1FBF">
        <w:t>分析結構</w:t>
      </w:r>
      <w:r w:rsidR="00CF1FBF">
        <w:rPr>
          <w:rFonts w:hint="eastAsia"/>
        </w:rPr>
        <w:t>化</w:t>
      </w:r>
      <w:r w:rsidR="00CF1FBF">
        <w:t>資料，以利進一步分析音樂的和弦結構與音樂熱門程度的關聯以及找出熱門的和弦結構。</w:t>
      </w:r>
    </w:p>
    <w:p w14:paraId="467A255B" w14:textId="559609CA" w:rsidR="00CF1FBF" w:rsidRDefault="000060AB" w:rsidP="00CF1FBF">
      <w:pPr>
        <w:pStyle w:val="a"/>
      </w:pPr>
      <w:r>
        <w:rPr>
          <w:rFonts w:hint="eastAsia"/>
        </w:rPr>
        <w:t>分析</w:t>
      </w:r>
      <w:r w:rsidR="0034018D">
        <w:rPr>
          <w:rFonts w:hint="eastAsia"/>
        </w:rPr>
        <w:t>音樂</w:t>
      </w:r>
      <w:r>
        <w:t>構與熱門程度的關聯性</w:t>
      </w:r>
      <w:r w:rsidR="00DC4254">
        <w:t>並找出最熱門的和弦結構</w:t>
      </w:r>
    </w:p>
    <w:p w14:paraId="5C8D0207" w14:textId="3499D1E8" w:rsidR="00843FAA" w:rsidRPr="00CF1FBF" w:rsidRDefault="00805490" w:rsidP="004176FA">
      <w:pPr>
        <w:pStyle w:val="ad"/>
      </w:pPr>
      <w:r>
        <w:rPr>
          <w:rFonts w:hint="eastAsia"/>
        </w:rPr>
        <w:t>本研究假設</w:t>
      </w:r>
      <w:r>
        <w:t>音樂和弦結構與音樂的熱門程度具有相當的相關</w:t>
      </w:r>
      <w:r>
        <w:rPr>
          <w:rFonts w:hint="eastAsia"/>
        </w:rPr>
        <w:t>性</w:t>
      </w:r>
      <w:r>
        <w:t>，</w:t>
      </w:r>
      <w:r>
        <w:rPr>
          <w:rFonts w:hint="eastAsia"/>
        </w:rPr>
        <w:t>為證實</w:t>
      </w:r>
      <w:r>
        <w:t>此假設，本研究將利用</w:t>
      </w:r>
      <w:r>
        <w:rPr>
          <w:rFonts w:hint="eastAsia"/>
        </w:rPr>
        <w:t>從</w:t>
      </w:r>
      <w:r>
        <w:t>線上音樂結構分析平台</w:t>
      </w:r>
      <w:r>
        <w:t>Songle.jp</w:t>
      </w:r>
      <w:r>
        <w:t>取一百首華</w:t>
      </w:r>
      <w:r>
        <w:rPr>
          <w:rFonts w:hint="eastAsia"/>
        </w:rPr>
        <w:t>熱門華語音樂單曲</w:t>
      </w:r>
      <w:r w:rsidR="00843FAA">
        <w:t>之和弦結構進行和弦結構與熱門程度的關聯</w:t>
      </w:r>
      <w:r>
        <w:t>分析，</w:t>
      </w:r>
      <w:r w:rsidR="00843FAA">
        <w:t>找出和弦結構與熱門程度之間的關聯。</w:t>
      </w:r>
    </w:p>
    <w:p w14:paraId="126C269C" w14:textId="77777777" w:rsidR="00CF1FBF" w:rsidRDefault="00CF1FBF">
      <w:pPr>
        <w:widowControl/>
        <w:rPr>
          <w:rFonts w:eastAsia="標楷體"/>
          <w:iCs/>
          <w:kern w:val="0"/>
          <w:sz w:val="36"/>
          <w:szCs w:val="36"/>
        </w:rPr>
      </w:pPr>
      <w:bookmarkStart w:id="30" w:name="_Toc404333251"/>
      <w:bookmarkStart w:id="31" w:name="_Toc414476557"/>
      <w:r>
        <w:br w:type="page"/>
      </w:r>
    </w:p>
    <w:p w14:paraId="6738C4B1" w14:textId="78027C6C" w:rsidR="00041A25" w:rsidRPr="00BC755A" w:rsidRDefault="00041A25" w:rsidP="00BC755A">
      <w:pPr>
        <w:pStyle w:val="a8"/>
      </w:pPr>
      <w:r w:rsidRPr="00BC755A">
        <w:rPr>
          <w:rFonts w:hint="eastAsia"/>
        </w:rPr>
        <w:lastRenderedPageBreak/>
        <w:t>參考文獻</w:t>
      </w:r>
      <w:bookmarkEnd w:id="30"/>
      <w:bookmarkEnd w:id="31"/>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32"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32"/>
    </w:p>
    <w:p w14:paraId="60F57076" w14:textId="77777777" w:rsidR="002A4475" w:rsidRPr="002A4475" w:rsidRDefault="002A4475" w:rsidP="002A4475">
      <w:pPr>
        <w:pStyle w:val="EndNoteBibliography"/>
        <w:ind w:left="720" w:hanging="720"/>
      </w:pPr>
      <w:bookmarkStart w:id="33"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3"/>
    </w:p>
    <w:p w14:paraId="15BC8C59" w14:textId="77777777" w:rsidR="002A4475" w:rsidRPr="002A4475" w:rsidRDefault="002A4475" w:rsidP="002A4475">
      <w:pPr>
        <w:pStyle w:val="EndNoteBibliography"/>
        <w:ind w:left="720" w:hanging="720"/>
      </w:pPr>
      <w:bookmarkStart w:id="34"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4"/>
    </w:p>
    <w:p w14:paraId="08ADAFC3" w14:textId="77777777" w:rsidR="002A4475" w:rsidRPr="002A4475" w:rsidRDefault="002A4475" w:rsidP="002A4475">
      <w:pPr>
        <w:pStyle w:val="EndNoteBibliography"/>
        <w:ind w:left="720" w:hanging="720"/>
      </w:pPr>
      <w:bookmarkStart w:id="35"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5"/>
    </w:p>
    <w:p w14:paraId="7655884D" w14:textId="7D60E13C" w:rsidR="002E64D7" w:rsidRDefault="002E64D7" w:rsidP="007D52E9">
      <w:r w:rsidRPr="002E64D7">
        <w:fldChar w:fldCharType="end"/>
      </w:r>
    </w:p>
    <w:p w14:paraId="45CB31E5" w14:textId="2DDFA641" w:rsidR="00353BD3" w:rsidRPr="007D52E9" w:rsidRDefault="00353BD3" w:rsidP="007D52E9">
      <w:r>
        <w:rPr>
          <w:rFonts w:hint="eastAsia"/>
        </w:rPr>
        <w:t>網站</w:t>
      </w:r>
      <w:r>
        <w:t xml:space="preserve"> / </w:t>
      </w:r>
      <w:r>
        <w:rPr>
          <w:rFonts w:hint="eastAsia"/>
        </w:rPr>
        <w:t>年月日</w:t>
      </w:r>
    </w:p>
    <w:sectPr w:rsidR="00353BD3" w:rsidRPr="007D52E9" w:rsidSect="000D57B7">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ee Maria" w:date="2015-03-20T09:59:00Z" w:initials="LM">
    <w:p w14:paraId="4C151471" w14:textId="77777777" w:rsidR="00CF37E5" w:rsidRDefault="00CF37E5" w:rsidP="004946B8">
      <w:pPr>
        <w:pStyle w:val="aff3"/>
      </w:pPr>
      <w:r>
        <w:rPr>
          <w:rStyle w:val="aff2"/>
        </w:rPr>
        <w:annotationRef/>
      </w:r>
      <w:r>
        <w:rPr>
          <w:rFonts w:hint="eastAsia"/>
        </w:rPr>
        <w:t>增參考文獻</w:t>
      </w:r>
    </w:p>
  </w:comment>
  <w:comment w:id="10" w:author="Lee Maria" w:date="2015-03-20T10:09:00Z" w:initials="LM">
    <w:p w14:paraId="6B16AE02" w14:textId="0AFF73E7" w:rsidR="00CF37E5" w:rsidRDefault="00CF37E5">
      <w:pPr>
        <w:pStyle w:val="aff3"/>
      </w:pPr>
      <w:r>
        <w:rPr>
          <w:rStyle w:val="aff2"/>
        </w:rPr>
        <w:annotationRef/>
      </w:r>
      <w:r>
        <w:rPr>
          <w:rFonts w:hint="eastAsia"/>
        </w:rPr>
        <w:t>增參考文獻</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151471" w15:done="0"/>
  <w15:commentEx w15:paraId="6B16AE0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4AB9D" w14:textId="77777777" w:rsidR="00CC46C7" w:rsidRDefault="00CC46C7" w:rsidP="00FB1D49">
      <w:r>
        <w:separator/>
      </w:r>
    </w:p>
  </w:endnote>
  <w:endnote w:type="continuationSeparator" w:id="0">
    <w:p w14:paraId="42063761" w14:textId="77777777" w:rsidR="00CC46C7" w:rsidRDefault="00CC46C7"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Content>
      <w:p w14:paraId="1716CFF4" w14:textId="77777777" w:rsidR="00CF37E5" w:rsidRDefault="00CF37E5" w:rsidP="001072C3">
        <w:pPr>
          <w:pStyle w:val="a6"/>
          <w:jc w:val="center"/>
        </w:pPr>
        <w:r>
          <w:fldChar w:fldCharType="begin"/>
        </w:r>
        <w:r>
          <w:instrText xml:space="preserve"> PAGE    \* MERGEFORMAT </w:instrText>
        </w:r>
        <w:r>
          <w:fldChar w:fldCharType="separate"/>
        </w:r>
        <w:r w:rsidR="00B54B68">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8E80B" w14:textId="77777777" w:rsidR="00CC46C7" w:rsidRDefault="00CC46C7" w:rsidP="00FB1D49">
      <w:r>
        <w:separator/>
      </w:r>
    </w:p>
  </w:footnote>
  <w:footnote w:type="continuationSeparator" w:id="0">
    <w:p w14:paraId="364222EC" w14:textId="77777777" w:rsidR="00CC46C7" w:rsidRDefault="00CC46C7"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0D506122"/>
    <w:multiLevelType w:val="hybridMultilevel"/>
    <w:tmpl w:val="EA926780"/>
    <w:lvl w:ilvl="0" w:tplc="25768A80">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6">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8">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0">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050C23"/>
    <w:multiLevelType w:val="hybridMultilevel"/>
    <w:tmpl w:val="FEEAF64C"/>
    <w:lvl w:ilvl="0" w:tplc="8C8A0A34">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7">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1">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5"/>
  </w:num>
  <w:num w:numId="3">
    <w:abstractNumId w:val="21"/>
  </w:num>
  <w:num w:numId="4">
    <w:abstractNumId w:val="2"/>
  </w:num>
  <w:num w:numId="5">
    <w:abstractNumId w:val="2"/>
    <w:lvlOverride w:ilvl="0">
      <w:startOverride w:val="1"/>
    </w:lvlOverride>
  </w:num>
  <w:num w:numId="6">
    <w:abstractNumId w:val="2"/>
    <w:lvlOverride w:ilvl="0">
      <w:startOverride w:val="1"/>
    </w:lvlOverride>
  </w:num>
  <w:num w:numId="7">
    <w:abstractNumId w:val="4"/>
  </w:num>
  <w:num w:numId="8">
    <w:abstractNumId w:val="2"/>
    <w:lvlOverride w:ilvl="0">
      <w:startOverride w:val="1"/>
    </w:lvlOverride>
  </w:num>
  <w:num w:numId="9">
    <w:abstractNumId w:val="6"/>
  </w:num>
  <w:num w:numId="10">
    <w:abstractNumId w:val="13"/>
  </w:num>
  <w:num w:numId="11">
    <w:abstractNumId w:val="8"/>
  </w:num>
  <w:num w:numId="12">
    <w:abstractNumId w:val="17"/>
  </w:num>
  <w:num w:numId="13">
    <w:abstractNumId w:val="0"/>
  </w:num>
  <w:num w:numId="14">
    <w:abstractNumId w:val="5"/>
  </w:num>
  <w:num w:numId="15">
    <w:abstractNumId w:val="10"/>
  </w:num>
  <w:num w:numId="16">
    <w:abstractNumId w:val="14"/>
  </w:num>
  <w:num w:numId="17">
    <w:abstractNumId w:val="14"/>
    <w:lvlOverride w:ilvl="0">
      <w:startOverride w:val="1"/>
    </w:lvlOverride>
  </w:num>
  <w:num w:numId="18">
    <w:abstractNumId w:val="7"/>
  </w:num>
  <w:num w:numId="19">
    <w:abstractNumId w:val="18"/>
  </w:num>
  <w:num w:numId="20">
    <w:abstractNumId w:val="14"/>
    <w:lvlOverride w:ilvl="0">
      <w:startOverride w:val="1"/>
    </w:lvlOverride>
  </w:num>
  <w:num w:numId="21">
    <w:abstractNumId w:val="9"/>
  </w:num>
  <w:num w:numId="22">
    <w:abstractNumId w:val="16"/>
  </w:num>
  <w:num w:numId="23">
    <w:abstractNumId w:val="20"/>
  </w:num>
  <w:num w:numId="24">
    <w:abstractNumId w:val="19"/>
  </w:num>
  <w:num w:numId="25">
    <w:abstractNumId w:val="3"/>
  </w:num>
  <w:num w:numId="26">
    <w:abstractNumId w:val="11"/>
  </w:num>
  <w:num w:numId="27">
    <w:abstractNumId w:val="20"/>
  </w:num>
  <w:num w:numId="2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Maria">
    <w15:presenceInfo w15:providerId="Windows Live" w15:userId="c1e7d48c7100313e"/>
  </w15:person>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060AB"/>
    <w:rsid w:val="00010D76"/>
    <w:rsid w:val="00013241"/>
    <w:rsid w:val="000266C3"/>
    <w:rsid w:val="0003196C"/>
    <w:rsid w:val="00033285"/>
    <w:rsid w:val="0003389C"/>
    <w:rsid w:val="00037369"/>
    <w:rsid w:val="00041A25"/>
    <w:rsid w:val="00043250"/>
    <w:rsid w:val="00051F38"/>
    <w:rsid w:val="00053823"/>
    <w:rsid w:val="00055593"/>
    <w:rsid w:val="000562FD"/>
    <w:rsid w:val="00056ACF"/>
    <w:rsid w:val="00060D2C"/>
    <w:rsid w:val="000614F3"/>
    <w:rsid w:val="00065727"/>
    <w:rsid w:val="00074C69"/>
    <w:rsid w:val="00080721"/>
    <w:rsid w:val="000865CB"/>
    <w:rsid w:val="00090FEC"/>
    <w:rsid w:val="00093237"/>
    <w:rsid w:val="000A57DD"/>
    <w:rsid w:val="000C5CF2"/>
    <w:rsid w:val="000C6A80"/>
    <w:rsid w:val="000D102D"/>
    <w:rsid w:val="000D1708"/>
    <w:rsid w:val="000D57B7"/>
    <w:rsid w:val="000E2C4C"/>
    <w:rsid w:val="000E2DB8"/>
    <w:rsid w:val="000E65DC"/>
    <w:rsid w:val="000E6DB4"/>
    <w:rsid w:val="000E6DDA"/>
    <w:rsid w:val="000E7CB7"/>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63548"/>
    <w:rsid w:val="00180A1D"/>
    <w:rsid w:val="00186EE1"/>
    <w:rsid w:val="00187FEA"/>
    <w:rsid w:val="001905C8"/>
    <w:rsid w:val="00196994"/>
    <w:rsid w:val="00196F11"/>
    <w:rsid w:val="001975D1"/>
    <w:rsid w:val="001A139A"/>
    <w:rsid w:val="001A2B52"/>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75946"/>
    <w:rsid w:val="00286D56"/>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2F7AEF"/>
    <w:rsid w:val="00304A8D"/>
    <w:rsid w:val="00314D13"/>
    <w:rsid w:val="00316BD2"/>
    <w:rsid w:val="00320A7D"/>
    <w:rsid w:val="0032230E"/>
    <w:rsid w:val="00337D51"/>
    <w:rsid w:val="0034018D"/>
    <w:rsid w:val="003402BF"/>
    <w:rsid w:val="00353BD3"/>
    <w:rsid w:val="00367EE4"/>
    <w:rsid w:val="00371495"/>
    <w:rsid w:val="00372FA2"/>
    <w:rsid w:val="00374531"/>
    <w:rsid w:val="003814F5"/>
    <w:rsid w:val="00382B49"/>
    <w:rsid w:val="00387D36"/>
    <w:rsid w:val="00391151"/>
    <w:rsid w:val="0039263C"/>
    <w:rsid w:val="00392EBA"/>
    <w:rsid w:val="0039555F"/>
    <w:rsid w:val="003974D1"/>
    <w:rsid w:val="003A0706"/>
    <w:rsid w:val="003A1060"/>
    <w:rsid w:val="003A469B"/>
    <w:rsid w:val="003C1642"/>
    <w:rsid w:val="003D03E2"/>
    <w:rsid w:val="003D2750"/>
    <w:rsid w:val="003D6A66"/>
    <w:rsid w:val="003E3C4D"/>
    <w:rsid w:val="003E4CA5"/>
    <w:rsid w:val="003F50FE"/>
    <w:rsid w:val="003F557C"/>
    <w:rsid w:val="003F783D"/>
    <w:rsid w:val="00406028"/>
    <w:rsid w:val="00410E6A"/>
    <w:rsid w:val="00412018"/>
    <w:rsid w:val="00416451"/>
    <w:rsid w:val="004176FA"/>
    <w:rsid w:val="004269DE"/>
    <w:rsid w:val="00430A5A"/>
    <w:rsid w:val="00430DDE"/>
    <w:rsid w:val="00442748"/>
    <w:rsid w:val="00446931"/>
    <w:rsid w:val="00452831"/>
    <w:rsid w:val="004530A6"/>
    <w:rsid w:val="00454852"/>
    <w:rsid w:val="004556D4"/>
    <w:rsid w:val="004608CB"/>
    <w:rsid w:val="00462553"/>
    <w:rsid w:val="00477512"/>
    <w:rsid w:val="004946B8"/>
    <w:rsid w:val="004959B7"/>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58A"/>
    <w:rsid w:val="00582762"/>
    <w:rsid w:val="00596349"/>
    <w:rsid w:val="00597D52"/>
    <w:rsid w:val="005A17C9"/>
    <w:rsid w:val="005B02F5"/>
    <w:rsid w:val="005B1EEA"/>
    <w:rsid w:val="005B3A20"/>
    <w:rsid w:val="005C2F42"/>
    <w:rsid w:val="005D6729"/>
    <w:rsid w:val="005D7AF4"/>
    <w:rsid w:val="005E1A1A"/>
    <w:rsid w:val="005E21A4"/>
    <w:rsid w:val="00600BF7"/>
    <w:rsid w:val="006029F4"/>
    <w:rsid w:val="00602F1A"/>
    <w:rsid w:val="00606F32"/>
    <w:rsid w:val="00615455"/>
    <w:rsid w:val="00616F31"/>
    <w:rsid w:val="00621260"/>
    <w:rsid w:val="0062326C"/>
    <w:rsid w:val="00625060"/>
    <w:rsid w:val="00625DDA"/>
    <w:rsid w:val="0063124B"/>
    <w:rsid w:val="0063761B"/>
    <w:rsid w:val="00640758"/>
    <w:rsid w:val="00642D0C"/>
    <w:rsid w:val="006462C9"/>
    <w:rsid w:val="00647CD7"/>
    <w:rsid w:val="00652743"/>
    <w:rsid w:val="00664CBF"/>
    <w:rsid w:val="00667B2C"/>
    <w:rsid w:val="0068204C"/>
    <w:rsid w:val="00682DF9"/>
    <w:rsid w:val="00695267"/>
    <w:rsid w:val="006A065C"/>
    <w:rsid w:val="006A2B9B"/>
    <w:rsid w:val="006A507E"/>
    <w:rsid w:val="006A576B"/>
    <w:rsid w:val="006B16D0"/>
    <w:rsid w:val="006B4C0A"/>
    <w:rsid w:val="006C2A6D"/>
    <w:rsid w:val="006C343C"/>
    <w:rsid w:val="006C3908"/>
    <w:rsid w:val="006C66D5"/>
    <w:rsid w:val="006C67BF"/>
    <w:rsid w:val="006E04A3"/>
    <w:rsid w:val="006E3F22"/>
    <w:rsid w:val="006E5E33"/>
    <w:rsid w:val="006E600A"/>
    <w:rsid w:val="006F3787"/>
    <w:rsid w:val="006F68E6"/>
    <w:rsid w:val="00717886"/>
    <w:rsid w:val="00722928"/>
    <w:rsid w:val="00734603"/>
    <w:rsid w:val="00740D21"/>
    <w:rsid w:val="007533DC"/>
    <w:rsid w:val="00760705"/>
    <w:rsid w:val="00771BD4"/>
    <w:rsid w:val="00772193"/>
    <w:rsid w:val="007776F8"/>
    <w:rsid w:val="007849AB"/>
    <w:rsid w:val="0078527A"/>
    <w:rsid w:val="007853C1"/>
    <w:rsid w:val="00786F8D"/>
    <w:rsid w:val="007A0AFF"/>
    <w:rsid w:val="007A1179"/>
    <w:rsid w:val="007A1702"/>
    <w:rsid w:val="007A4C01"/>
    <w:rsid w:val="007A721B"/>
    <w:rsid w:val="007B0439"/>
    <w:rsid w:val="007B2C53"/>
    <w:rsid w:val="007B4EF7"/>
    <w:rsid w:val="007B52E0"/>
    <w:rsid w:val="007C318E"/>
    <w:rsid w:val="007C47A2"/>
    <w:rsid w:val="007D1104"/>
    <w:rsid w:val="007D52E9"/>
    <w:rsid w:val="007D6AFA"/>
    <w:rsid w:val="007E535A"/>
    <w:rsid w:val="007F2FD1"/>
    <w:rsid w:val="007F422C"/>
    <w:rsid w:val="007F47CE"/>
    <w:rsid w:val="007F6F72"/>
    <w:rsid w:val="00801D06"/>
    <w:rsid w:val="00804A4F"/>
    <w:rsid w:val="00805490"/>
    <w:rsid w:val="008054E6"/>
    <w:rsid w:val="00810012"/>
    <w:rsid w:val="00811A99"/>
    <w:rsid w:val="00814E9F"/>
    <w:rsid w:val="008204C3"/>
    <w:rsid w:val="00824A23"/>
    <w:rsid w:val="0082538C"/>
    <w:rsid w:val="00833968"/>
    <w:rsid w:val="00835139"/>
    <w:rsid w:val="00835F86"/>
    <w:rsid w:val="0083627F"/>
    <w:rsid w:val="008378B5"/>
    <w:rsid w:val="00841EE1"/>
    <w:rsid w:val="00843FAA"/>
    <w:rsid w:val="00852B2B"/>
    <w:rsid w:val="0085640E"/>
    <w:rsid w:val="0086005C"/>
    <w:rsid w:val="008705FE"/>
    <w:rsid w:val="008839C1"/>
    <w:rsid w:val="00885EF9"/>
    <w:rsid w:val="0088652D"/>
    <w:rsid w:val="00887549"/>
    <w:rsid w:val="00896835"/>
    <w:rsid w:val="008B5A2A"/>
    <w:rsid w:val="008C5F61"/>
    <w:rsid w:val="008E25FB"/>
    <w:rsid w:val="008E45F8"/>
    <w:rsid w:val="008E747C"/>
    <w:rsid w:val="008F052D"/>
    <w:rsid w:val="008F1AD7"/>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2AD5"/>
    <w:rsid w:val="00986B0B"/>
    <w:rsid w:val="00994881"/>
    <w:rsid w:val="0099668A"/>
    <w:rsid w:val="009A5E24"/>
    <w:rsid w:val="009C071E"/>
    <w:rsid w:val="009C305A"/>
    <w:rsid w:val="009C747E"/>
    <w:rsid w:val="009D7754"/>
    <w:rsid w:val="009E3F3D"/>
    <w:rsid w:val="009E677E"/>
    <w:rsid w:val="009E73BC"/>
    <w:rsid w:val="009F7FE1"/>
    <w:rsid w:val="00A03B86"/>
    <w:rsid w:val="00A059FE"/>
    <w:rsid w:val="00A166A4"/>
    <w:rsid w:val="00A201CF"/>
    <w:rsid w:val="00A2502C"/>
    <w:rsid w:val="00A25A09"/>
    <w:rsid w:val="00A25F9A"/>
    <w:rsid w:val="00A321CA"/>
    <w:rsid w:val="00A35795"/>
    <w:rsid w:val="00A42B30"/>
    <w:rsid w:val="00A4361D"/>
    <w:rsid w:val="00A519A0"/>
    <w:rsid w:val="00A544FC"/>
    <w:rsid w:val="00A5691B"/>
    <w:rsid w:val="00A5727A"/>
    <w:rsid w:val="00A61E60"/>
    <w:rsid w:val="00A642C8"/>
    <w:rsid w:val="00A74146"/>
    <w:rsid w:val="00A81FAC"/>
    <w:rsid w:val="00A8641C"/>
    <w:rsid w:val="00A905DF"/>
    <w:rsid w:val="00A943C3"/>
    <w:rsid w:val="00A9580F"/>
    <w:rsid w:val="00AA13F5"/>
    <w:rsid w:val="00AA554E"/>
    <w:rsid w:val="00AC2DD0"/>
    <w:rsid w:val="00AC3FB8"/>
    <w:rsid w:val="00AC5BA4"/>
    <w:rsid w:val="00AD1001"/>
    <w:rsid w:val="00AD3546"/>
    <w:rsid w:val="00AD3E94"/>
    <w:rsid w:val="00AE2104"/>
    <w:rsid w:val="00AE2ADA"/>
    <w:rsid w:val="00AE34AC"/>
    <w:rsid w:val="00AF131C"/>
    <w:rsid w:val="00AF1FF0"/>
    <w:rsid w:val="00AF33B6"/>
    <w:rsid w:val="00AF3BF3"/>
    <w:rsid w:val="00AF3D05"/>
    <w:rsid w:val="00AF6588"/>
    <w:rsid w:val="00AF6E7E"/>
    <w:rsid w:val="00B00560"/>
    <w:rsid w:val="00B05121"/>
    <w:rsid w:val="00B15716"/>
    <w:rsid w:val="00B22E61"/>
    <w:rsid w:val="00B46186"/>
    <w:rsid w:val="00B54B2F"/>
    <w:rsid w:val="00B54B68"/>
    <w:rsid w:val="00B55D07"/>
    <w:rsid w:val="00B5600B"/>
    <w:rsid w:val="00B56543"/>
    <w:rsid w:val="00B61D0A"/>
    <w:rsid w:val="00B62304"/>
    <w:rsid w:val="00B63713"/>
    <w:rsid w:val="00B705C9"/>
    <w:rsid w:val="00B75C85"/>
    <w:rsid w:val="00B768E6"/>
    <w:rsid w:val="00B7723A"/>
    <w:rsid w:val="00B81ECA"/>
    <w:rsid w:val="00B917E9"/>
    <w:rsid w:val="00B96E09"/>
    <w:rsid w:val="00BA009C"/>
    <w:rsid w:val="00BA07BB"/>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51347"/>
    <w:rsid w:val="00C6151F"/>
    <w:rsid w:val="00C62A1F"/>
    <w:rsid w:val="00C73BC2"/>
    <w:rsid w:val="00C77590"/>
    <w:rsid w:val="00C96851"/>
    <w:rsid w:val="00CA6FB0"/>
    <w:rsid w:val="00CB11BA"/>
    <w:rsid w:val="00CB4D15"/>
    <w:rsid w:val="00CC0B03"/>
    <w:rsid w:val="00CC2830"/>
    <w:rsid w:val="00CC46C7"/>
    <w:rsid w:val="00CC5EE1"/>
    <w:rsid w:val="00CD0B57"/>
    <w:rsid w:val="00CE14BA"/>
    <w:rsid w:val="00CF1FBF"/>
    <w:rsid w:val="00CF37E5"/>
    <w:rsid w:val="00CF3D51"/>
    <w:rsid w:val="00D02567"/>
    <w:rsid w:val="00D113F1"/>
    <w:rsid w:val="00D133FB"/>
    <w:rsid w:val="00D167FD"/>
    <w:rsid w:val="00D21E54"/>
    <w:rsid w:val="00D22F1B"/>
    <w:rsid w:val="00D23634"/>
    <w:rsid w:val="00D37B83"/>
    <w:rsid w:val="00D43836"/>
    <w:rsid w:val="00D44DE6"/>
    <w:rsid w:val="00D50587"/>
    <w:rsid w:val="00D52452"/>
    <w:rsid w:val="00D62E28"/>
    <w:rsid w:val="00D66030"/>
    <w:rsid w:val="00D7277F"/>
    <w:rsid w:val="00D759F2"/>
    <w:rsid w:val="00D77754"/>
    <w:rsid w:val="00D81910"/>
    <w:rsid w:val="00D81A5D"/>
    <w:rsid w:val="00D824AF"/>
    <w:rsid w:val="00D85F2D"/>
    <w:rsid w:val="00DA4452"/>
    <w:rsid w:val="00DB00FD"/>
    <w:rsid w:val="00DB6D54"/>
    <w:rsid w:val="00DC4254"/>
    <w:rsid w:val="00DC5A09"/>
    <w:rsid w:val="00DC629C"/>
    <w:rsid w:val="00DE0BA7"/>
    <w:rsid w:val="00DE1259"/>
    <w:rsid w:val="00DE2B71"/>
    <w:rsid w:val="00DE6EFB"/>
    <w:rsid w:val="00DE777C"/>
    <w:rsid w:val="00DF2DDD"/>
    <w:rsid w:val="00E0164E"/>
    <w:rsid w:val="00E0274C"/>
    <w:rsid w:val="00E047BE"/>
    <w:rsid w:val="00E07A8B"/>
    <w:rsid w:val="00E11770"/>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075E"/>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13A4"/>
    <w:rsid w:val="00FA3FC5"/>
    <w:rsid w:val="00FA6082"/>
    <w:rsid w:val="00FA6709"/>
    <w:rsid w:val="00FA6C29"/>
    <w:rsid w:val="00FB0C67"/>
    <w:rsid w:val="00FB1D49"/>
    <w:rsid w:val="00FB7035"/>
    <w:rsid w:val="00FC0C68"/>
    <w:rsid w:val="00FC1328"/>
    <w:rsid w:val="00FD1637"/>
    <w:rsid w:val="00FD19B9"/>
    <w:rsid w:val="00FD2F29"/>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CC5EE1"/>
    <w:pPr>
      <w:numPr>
        <w:numId w:val="16"/>
      </w:numPr>
      <w:spacing w:before="120"/>
    </w:pPr>
    <w:rPr>
      <w:b/>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A2B52"/>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CC5EE1"/>
    <w:rPr>
      <w:rFonts w:eastAsia="標楷體"/>
      <w:b/>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 w:type="character" w:styleId="aff2">
    <w:name w:val="annotation reference"/>
    <w:basedOn w:val="a1"/>
    <w:semiHidden/>
    <w:unhideWhenUsed/>
    <w:rsid w:val="008E25FB"/>
    <w:rPr>
      <w:sz w:val="18"/>
      <w:szCs w:val="18"/>
    </w:rPr>
  </w:style>
  <w:style w:type="paragraph" w:styleId="aff3">
    <w:name w:val="annotation text"/>
    <w:basedOn w:val="a0"/>
    <w:link w:val="aff4"/>
    <w:semiHidden/>
    <w:unhideWhenUsed/>
    <w:rsid w:val="008E25FB"/>
  </w:style>
  <w:style w:type="character" w:customStyle="1" w:styleId="aff4">
    <w:name w:val="註解文字 字元"/>
    <w:basedOn w:val="a1"/>
    <w:link w:val="aff3"/>
    <w:semiHidden/>
    <w:rsid w:val="008E25FB"/>
    <w:rPr>
      <w:kern w:val="2"/>
      <w:sz w:val="24"/>
      <w:szCs w:val="24"/>
    </w:rPr>
  </w:style>
  <w:style w:type="paragraph" w:styleId="aff5">
    <w:name w:val="annotation subject"/>
    <w:basedOn w:val="aff3"/>
    <w:next w:val="aff3"/>
    <w:link w:val="aff6"/>
    <w:semiHidden/>
    <w:unhideWhenUsed/>
    <w:rsid w:val="008E25FB"/>
    <w:rPr>
      <w:b/>
      <w:bCs/>
    </w:rPr>
  </w:style>
  <w:style w:type="character" w:customStyle="1" w:styleId="aff6">
    <w:name w:val="註解主旨 字元"/>
    <w:basedOn w:val="aff4"/>
    <w:link w:val="aff5"/>
    <w:semiHidden/>
    <w:rsid w:val="008E25F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840643A1-8902-FE40-8774-880872C3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1888</Words>
  <Characters>10767</Characters>
  <Application>Microsoft Macintosh Word</Application>
  <DocSecurity>0</DocSecurity>
  <Lines>89</Lines>
  <Paragraphs>25</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16</cp:revision>
  <cp:lastPrinted>2014-12-20T07:22:00Z</cp:lastPrinted>
  <dcterms:created xsi:type="dcterms:W3CDTF">2015-03-24T11:29:00Z</dcterms:created>
  <dcterms:modified xsi:type="dcterms:W3CDTF">2015-03-24T13:48:00Z</dcterms:modified>
</cp:coreProperties>
</file>