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1A9010" w14:textId="77777777" w:rsidR="00B81ECA" w:rsidRPr="00DB6D54" w:rsidRDefault="00B81ECA" w:rsidP="00B05121">
      <w:pPr>
        <w:autoSpaceDE w:val="0"/>
        <w:autoSpaceDN w:val="0"/>
        <w:adjustRightInd w:val="0"/>
        <w:jc w:val="center"/>
        <w:rPr>
          <w:rFonts w:ascii="標楷體" w:eastAsia="標楷體" w:hAnsi="標楷體" w:cs="新細明體"/>
          <w:color w:val="000000"/>
          <w:kern w:val="0"/>
          <w:sz w:val="52"/>
          <w:szCs w:val="52"/>
        </w:rPr>
      </w:pPr>
      <w:r w:rsidRPr="00DB6D54">
        <w:rPr>
          <w:rFonts w:ascii="標楷體" w:eastAsia="標楷體" w:hAnsi="標楷體" w:cs="新細明體" w:hint="eastAsia"/>
          <w:color w:val="000000"/>
          <w:kern w:val="0"/>
          <w:sz w:val="52"/>
          <w:szCs w:val="52"/>
        </w:rPr>
        <w:t>實踐大學資訊科技與管理學系碩士班</w:t>
      </w:r>
    </w:p>
    <w:p w14:paraId="6E157F8A" w14:textId="77777777" w:rsidR="00B81ECA" w:rsidRPr="00B05121" w:rsidRDefault="00B81ECA" w:rsidP="00B81ECA">
      <w:pPr>
        <w:autoSpaceDE w:val="0"/>
        <w:autoSpaceDN w:val="0"/>
        <w:adjustRightInd w:val="0"/>
        <w:jc w:val="center"/>
        <w:rPr>
          <w:rFonts w:ascii="標楷體" w:eastAsia="標楷體" w:hAnsi="標楷體" w:cs="新細明體"/>
          <w:color w:val="000000"/>
          <w:kern w:val="0"/>
          <w:sz w:val="48"/>
          <w:szCs w:val="48"/>
        </w:rPr>
      </w:pPr>
      <w:r w:rsidRPr="00B05121">
        <w:rPr>
          <w:rFonts w:ascii="標楷體" w:eastAsia="標楷體" w:hAnsi="標楷體" w:cs="新細明體" w:hint="eastAsia"/>
          <w:color w:val="000000"/>
          <w:kern w:val="0"/>
          <w:sz w:val="48"/>
          <w:szCs w:val="48"/>
        </w:rPr>
        <w:t>碩士論文計畫書</w:t>
      </w:r>
    </w:p>
    <w:p w14:paraId="49CAC725"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0346B395" w14:textId="46893156"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hint="eastAsia"/>
          <w:color w:val="000000"/>
          <w:kern w:val="0"/>
          <w:sz w:val="48"/>
          <w:szCs w:val="48"/>
        </w:rPr>
        <w:t>從大數據到</w:t>
      </w:r>
      <w:r>
        <w:rPr>
          <w:rFonts w:ascii="標楷體" w:eastAsia="標楷體" w:hAnsi="標楷體" w:cs="新細明體"/>
          <w:color w:val="000000"/>
          <w:kern w:val="0"/>
          <w:sz w:val="48"/>
          <w:szCs w:val="48"/>
        </w:rPr>
        <w:t>流行音樂熱門和弦結構分析</w:t>
      </w:r>
    </w:p>
    <w:p w14:paraId="4A640623" w14:textId="572EEF87" w:rsidR="00B05121" w:rsidRDefault="000E65DC" w:rsidP="00E82518">
      <w:pPr>
        <w:autoSpaceDE w:val="0"/>
        <w:autoSpaceDN w:val="0"/>
        <w:adjustRightInd w:val="0"/>
        <w:jc w:val="center"/>
        <w:outlineLvl w:val="0"/>
        <w:rPr>
          <w:rFonts w:ascii="標楷體" w:eastAsia="標楷體" w:hAnsi="標楷體" w:cs="新細明體"/>
          <w:color w:val="000000"/>
          <w:kern w:val="0"/>
          <w:sz w:val="48"/>
          <w:szCs w:val="48"/>
        </w:rPr>
      </w:pPr>
      <w:r>
        <w:rPr>
          <w:rFonts w:ascii="標楷體" w:eastAsia="標楷體" w:hAnsi="標楷體" w:cs="新細明體"/>
          <w:color w:val="000000"/>
          <w:kern w:val="0"/>
          <w:sz w:val="48"/>
          <w:szCs w:val="48"/>
        </w:rPr>
        <w:t xml:space="preserve">From big data to pop music popular </w:t>
      </w:r>
      <w:r w:rsidR="00D44DE6">
        <w:rPr>
          <w:rFonts w:ascii="標楷體" w:eastAsia="標楷體" w:hAnsi="標楷體" w:cs="新細明體"/>
          <w:color w:val="000000"/>
          <w:kern w:val="0"/>
          <w:sz w:val="48"/>
          <w:szCs w:val="48"/>
        </w:rPr>
        <w:t>chords analysis</w:t>
      </w:r>
    </w:p>
    <w:p w14:paraId="5CBCCCEE" w14:textId="77777777" w:rsidR="00B81ECA" w:rsidRPr="005B3A20" w:rsidRDefault="00B81ECA" w:rsidP="00B05121">
      <w:pPr>
        <w:autoSpaceDE w:val="0"/>
        <w:autoSpaceDN w:val="0"/>
        <w:adjustRightInd w:val="0"/>
        <w:rPr>
          <w:rFonts w:ascii="標楷體" w:eastAsia="標楷體" w:hAnsi="標楷體" w:cs="新細明體"/>
          <w:color w:val="000000"/>
          <w:kern w:val="0"/>
          <w:sz w:val="36"/>
          <w:szCs w:val="36"/>
        </w:rPr>
      </w:pPr>
    </w:p>
    <w:p w14:paraId="520EAE16" w14:textId="77777777" w:rsidR="00B81ECA" w:rsidRDefault="00B81ECA" w:rsidP="00B81ECA">
      <w:pPr>
        <w:autoSpaceDE w:val="0"/>
        <w:autoSpaceDN w:val="0"/>
        <w:adjustRightInd w:val="0"/>
        <w:jc w:val="center"/>
        <w:rPr>
          <w:rFonts w:ascii="標楷體" w:eastAsia="標楷體" w:hAnsi="標楷體" w:cs="新細明體"/>
          <w:color w:val="000000"/>
          <w:kern w:val="0"/>
          <w:sz w:val="36"/>
          <w:szCs w:val="36"/>
        </w:rPr>
      </w:pPr>
    </w:p>
    <w:p w14:paraId="183963DA" w14:textId="77777777" w:rsidR="00B81ECA" w:rsidRDefault="0013241E" w:rsidP="00B81ECA">
      <w:pPr>
        <w:autoSpaceDE w:val="0"/>
        <w:autoSpaceDN w:val="0"/>
        <w:adjustRightInd w:val="0"/>
        <w:jc w:val="center"/>
        <w:rPr>
          <w:rFonts w:ascii="標楷體" w:eastAsia="標楷體" w:hAnsi="標楷體" w:cs="新細明體"/>
          <w:color w:val="000000"/>
          <w:kern w:val="0"/>
          <w:sz w:val="36"/>
          <w:szCs w:val="36"/>
        </w:rPr>
      </w:pPr>
      <w:r w:rsidRPr="005A4BF0">
        <w:rPr>
          <w:rFonts w:ascii="標楷體" w:eastAsia="標楷體" w:hAnsi="標楷體" w:cs="新細明體" w:hint="eastAsia"/>
          <w:noProof/>
          <w:color w:val="000000"/>
          <w:kern w:val="0"/>
          <w:sz w:val="36"/>
          <w:szCs w:val="36"/>
        </w:rPr>
        <w:drawing>
          <wp:inline distT="0" distB="0" distL="0" distR="0" wp14:anchorId="4A5AF818" wp14:editId="1EEC8FF4">
            <wp:extent cx="1647825" cy="1498600"/>
            <wp:effectExtent l="0" t="0" r="9525" b="635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3s2-jpg"/>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1647825" cy="1498600"/>
                    </a:xfrm>
                    <a:prstGeom prst="rect">
                      <a:avLst/>
                    </a:prstGeom>
                    <a:noFill/>
                    <a:ln>
                      <a:noFill/>
                    </a:ln>
                  </pic:spPr>
                </pic:pic>
              </a:graphicData>
            </a:graphic>
          </wp:inline>
        </w:drawing>
      </w:r>
    </w:p>
    <w:p w14:paraId="6CB85E36"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78032A69" w14:textId="77777777" w:rsidR="0013241E" w:rsidRDefault="0013241E" w:rsidP="00B81ECA">
      <w:pPr>
        <w:autoSpaceDE w:val="0"/>
        <w:autoSpaceDN w:val="0"/>
        <w:adjustRightInd w:val="0"/>
        <w:jc w:val="center"/>
        <w:rPr>
          <w:rFonts w:ascii="標楷體" w:eastAsia="標楷體" w:hAnsi="標楷體" w:cs="新細明體"/>
          <w:color w:val="000000"/>
          <w:kern w:val="0"/>
          <w:sz w:val="36"/>
          <w:szCs w:val="36"/>
        </w:rPr>
      </w:pPr>
    </w:p>
    <w:p w14:paraId="2C7EF475" w14:textId="77777777" w:rsidR="0013241E" w:rsidRPr="00696640" w:rsidRDefault="0013241E" w:rsidP="00B81ECA">
      <w:pPr>
        <w:autoSpaceDE w:val="0"/>
        <w:autoSpaceDN w:val="0"/>
        <w:adjustRightInd w:val="0"/>
        <w:jc w:val="center"/>
        <w:rPr>
          <w:rFonts w:ascii="標楷體" w:eastAsia="標楷體" w:hAnsi="標楷體" w:cs="新細明體"/>
          <w:color w:val="000000"/>
          <w:kern w:val="0"/>
          <w:sz w:val="36"/>
          <w:szCs w:val="36"/>
        </w:rPr>
      </w:pPr>
    </w:p>
    <w:p w14:paraId="1D74FF27" w14:textId="54C8A4ED" w:rsidR="00B81ECA" w:rsidRDefault="00B81ECA" w:rsidP="00B81ECA">
      <w:pPr>
        <w:autoSpaceDE w:val="0"/>
        <w:autoSpaceDN w:val="0"/>
        <w:adjustRightInd w:val="0"/>
        <w:jc w:val="center"/>
        <w:rPr>
          <w:rFonts w:ascii="標楷體" w:eastAsia="標楷體" w:hAnsi="標楷體" w:cs="新細明體"/>
          <w:color w:val="000000"/>
          <w:kern w:val="0"/>
          <w:sz w:val="40"/>
          <w:szCs w:val="40"/>
        </w:rPr>
      </w:pPr>
      <w:r>
        <w:rPr>
          <w:rFonts w:ascii="標楷體" w:eastAsia="標楷體" w:hAnsi="標楷體" w:cs="新細明體" w:hint="eastAsia"/>
          <w:color w:val="000000"/>
          <w:kern w:val="0"/>
          <w:sz w:val="40"/>
          <w:szCs w:val="40"/>
        </w:rPr>
        <w:t xml:space="preserve"> </w:t>
      </w:r>
      <w:r w:rsidRPr="00696640">
        <w:rPr>
          <w:rFonts w:ascii="標楷體" w:eastAsia="標楷體" w:hAnsi="標楷體" w:cs="新細明體" w:hint="eastAsia"/>
          <w:color w:val="000000"/>
          <w:kern w:val="0"/>
          <w:sz w:val="40"/>
          <w:szCs w:val="40"/>
        </w:rPr>
        <w:t>指導教授</w:t>
      </w:r>
      <w:r w:rsidRPr="00696640">
        <w:rPr>
          <w:rFonts w:ascii="標楷體" w:eastAsia="標楷體" w:hAnsi="標楷體"/>
          <w:color w:val="000000"/>
          <w:kern w:val="0"/>
          <w:sz w:val="40"/>
          <w:szCs w:val="40"/>
        </w:rPr>
        <w:t>:</w:t>
      </w:r>
      <w:r w:rsidRPr="005A17C9">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李瑞元</w:t>
      </w:r>
      <w:r w:rsidRPr="005A17C9">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博士</w:t>
      </w:r>
    </w:p>
    <w:p w14:paraId="2C6D3C0F" w14:textId="3794FCB7" w:rsidR="00B81ECA" w:rsidRPr="00696640" w:rsidRDefault="00B81ECA" w:rsidP="00B05121">
      <w:pPr>
        <w:autoSpaceDE w:val="0"/>
        <w:autoSpaceDN w:val="0"/>
        <w:adjustRightInd w:val="0"/>
        <w:spacing w:beforeLines="50" w:before="180"/>
        <w:jc w:val="center"/>
        <w:rPr>
          <w:rFonts w:ascii="標楷體" w:eastAsia="標楷體" w:hAnsi="標楷體" w:cs="新細明體"/>
          <w:color w:val="000000"/>
          <w:kern w:val="0"/>
          <w:sz w:val="40"/>
          <w:szCs w:val="40"/>
        </w:rPr>
      </w:pPr>
      <w:r w:rsidRPr="00696640">
        <w:rPr>
          <w:rFonts w:ascii="標楷體" w:eastAsia="標楷體" w:hAnsi="標楷體" w:cs="新細明體" w:hint="eastAsia"/>
          <w:color w:val="000000"/>
          <w:kern w:val="0"/>
          <w:sz w:val="40"/>
          <w:szCs w:val="40"/>
        </w:rPr>
        <w:t>研</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究</w:t>
      </w:r>
      <w:r w:rsidRPr="00696640">
        <w:rPr>
          <w:rFonts w:ascii="標楷體" w:eastAsia="標楷體" w:hAnsi="標楷體" w:cs="新細明體"/>
          <w:color w:val="000000"/>
          <w:kern w:val="0"/>
          <w:sz w:val="40"/>
          <w:szCs w:val="40"/>
        </w:rPr>
        <w:t xml:space="preserve"> </w:t>
      </w:r>
      <w:r w:rsidRPr="00696640">
        <w:rPr>
          <w:rFonts w:ascii="標楷體" w:eastAsia="標楷體" w:hAnsi="標楷體" w:cs="新細明體" w:hint="eastAsia"/>
          <w:color w:val="000000"/>
          <w:kern w:val="0"/>
          <w:sz w:val="40"/>
          <w:szCs w:val="40"/>
        </w:rPr>
        <w:t>生</w:t>
      </w:r>
      <w:r w:rsidRPr="00696640">
        <w:rPr>
          <w:rFonts w:ascii="標楷體" w:eastAsia="標楷體" w:hAnsi="標楷體"/>
          <w:color w:val="000000"/>
          <w:kern w:val="0"/>
          <w:sz w:val="40"/>
          <w:szCs w:val="40"/>
        </w:rPr>
        <w:t>:</w:t>
      </w:r>
      <w:r w:rsidR="00B05121">
        <w:rPr>
          <w:rFonts w:ascii="標楷體" w:eastAsia="標楷體" w:hAnsi="標楷體" w:hint="eastAsia"/>
          <w:color w:val="000000"/>
          <w:kern w:val="0"/>
          <w:sz w:val="40"/>
          <w:szCs w:val="40"/>
        </w:rPr>
        <w:t xml:space="preserve"> </w:t>
      </w:r>
      <w:r w:rsidR="00BC4B87">
        <w:rPr>
          <w:rFonts w:ascii="標楷體" w:eastAsia="標楷體" w:hAnsi="標楷體"/>
          <w:color w:val="000000"/>
          <w:kern w:val="0"/>
          <w:sz w:val="40"/>
          <w:szCs w:val="40"/>
        </w:rPr>
        <w:t>廖偉帆</w:t>
      </w:r>
    </w:p>
    <w:p w14:paraId="75A5CA76" w14:textId="77777777" w:rsidR="00B81ECA" w:rsidRPr="00B05121" w:rsidRDefault="00B81ECA" w:rsidP="0013241E">
      <w:pPr>
        <w:autoSpaceDE w:val="0"/>
        <w:autoSpaceDN w:val="0"/>
        <w:adjustRightInd w:val="0"/>
        <w:rPr>
          <w:rFonts w:ascii="標楷體" w:eastAsia="標楷體" w:hAnsi="標楷體" w:cs="新細明體"/>
          <w:color w:val="000000"/>
          <w:kern w:val="0"/>
          <w:sz w:val="40"/>
          <w:szCs w:val="40"/>
        </w:rPr>
      </w:pPr>
    </w:p>
    <w:p w14:paraId="745507DA" w14:textId="77777777" w:rsidR="0013241E" w:rsidRDefault="00B81ECA" w:rsidP="00B81ECA">
      <w:pPr>
        <w:autoSpaceDE w:val="0"/>
        <w:autoSpaceDN w:val="0"/>
        <w:adjustRightInd w:val="0"/>
        <w:jc w:val="center"/>
        <w:rPr>
          <w:rFonts w:eastAsia="標楷體"/>
          <w:color w:val="000000"/>
          <w:kern w:val="0"/>
          <w:sz w:val="40"/>
          <w:szCs w:val="40"/>
        </w:rPr>
      </w:pPr>
      <w:r w:rsidRPr="00B05121">
        <w:rPr>
          <w:rFonts w:eastAsia="標楷體" w:hAnsi="標楷體"/>
          <w:color w:val="000000"/>
          <w:kern w:val="0"/>
          <w:sz w:val="40"/>
          <w:szCs w:val="40"/>
        </w:rPr>
        <w:t>中華</w:t>
      </w:r>
      <w:r w:rsidR="00B05121">
        <w:rPr>
          <w:rFonts w:eastAsia="標楷體" w:hAnsi="標楷體" w:hint="eastAsia"/>
          <w:color w:val="000000"/>
          <w:kern w:val="0"/>
          <w:sz w:val="40"/>
          <w:szCs w:val="40"/>
        </w:rPr>
        <w:t>民國一○四年</w:t>
      </w:r>
      <w:r w:rsidR="00B05121">
        <w:rPr>
          <w:rFonts w:eastAsia="標楷體" w:hint="eastAsia"/>
          <w:color w:val="000000"/>
          <w:kern w:val="0"/>
          <w:sz w:val="40"/>
          <w:szCs w:val="40"/>
        </w:rPr>
        <w:t>三月</w:t>
      </w:r>
    </w:p>
    <w:p w14:paraId="7D1B211D" w14:textId="77777777" w:rsidR="00041A25" w:rsidRPr="0013241E" w:rsidRDefault="0013241E" w:rsidP="0013241E">
      <w:pPr>
        <w:widowControl/>
        <w:jc w:val="center"/>
        <w:rPr>
          <w:rFonts w:ascii="標楷體" w:eastAsia="標楷體" w:hAnsi="標楷體"/>
          <w:sz w:val="32"/>
          <w:szCs w:val="32"/>
        </w:rPr>
      </w:pPr>
      <w:r>
        <w:rPr>
          <w:rFonts w:eastAsia="標楷體"/>
          <w:color w:val="000000"/>
          <w:kern w:val="0"/>
          <w:sz w:val="40"/>
          <w:szCs w:val="40"/>
        </w:rPr>
        <w:br w:type="page"/>
      </w:r>
      <w:r w:rsidR="000C6A80" w:rsidRPr="0013241E">
        <w:rPr>
          <w:rFonts w:ascii="標楷體" w:eastAsia="標楷體" w:hAnsi="標楷體" w:hint="eastAsia"/>
          <w:sz w:val="32"/>
          <w:szCs w:val="32"/>
        </w:rPr>
        <w:lastRenderedPageBreak/>
        <w:t>目</w:t>
      </w:r>
      <w:r w:rsidR="001A6586" w:rsidRPr="0013241E">
        <w:rPr>
          <w:rFonts w:ascii="標楷體" w:eastAsia="標楷體" w:hAnsi="標楷體" w:hint="eastAsia"/>
          <w:sz w:val="32"/>
          <w:szCs w:val="32"/>
        </w:rPr>
        <w:t xml:space="preserve">  </w:t>
      </w:r>
      <w:r w:rsidR="000C6A80" w:rsidRPr="0013241E">
        <w:rPr>
          <w:rFonts w:ascii="標楷體" w:eastAsia="標楷體" w:hAnsi="標楷體" w:hint="eastAsia"/>
          <w:sz w:val="32"/>
          <w:szCs w:val="32"/>
        </w:rPr>
        <w:t>錄</w:t>
      </w:r>
    </w:p>
    <w:p w14:paraId="034AFFF4" w14:textId="77777777" w:rsidR="004D5ACE" w:rsidRDefault="000E6DDA">
      <w:pPr>
        <w:pStyle w:val="10"/>
        <w:rPr>
          <w:rFonts w:asciiTheme="minorHAnsi" w:eastAsiaTheme="minorEastAsia" w:hAnsiTheme="minorHAnsi" w:cstheme="minorBidi"/>
          <w:noProof/>
          <w:sz w:val="24"/>
        </w:rPr>
      </w:pPr>
      <w:r>
        <w:rPr>
          <w:rFonts w:ascii="TimesNewRomanPSMT" w:hAnsi="TimesNewRomanPSMT" w:cs="TimesNewRomanPSMT"/>
          <w:kern w:val="0"/>
        </w:rPr>
        <w:fldChar w:fldCharType="begin"/>
      </w:r>
      <w:r>
        <w:rPr>
          <w:rFonts w:ascii="TimesNewRomanPSMT" w:hAnsi="TimesNewRomanPSMT" w:cs="TimesNewRomanPSMT"/>
          <w:kern w:val="0"/>
        </w:rPr>
        <w:instrText xml:space="preserve"> TOC \h \z \t "</w:instrText>
      </w:r>
      <w:r>
        <w:rPr>
          <w:rFonts w:ascii="TimesNewRomanPSMT" w:hAnsi="TimesNewRomanPSMT" w:cs="TimesNewRomanPSMT"/>
          <w:kern w:val="0"/>
        </w:rPr>
        <w:instrText>章</w:instrText>
      </w:r>
      <w:r>
        <w:rPr>
          <w:rFonts w:ascii="TimesNewRomanPSMT" w:hAnsi="TimesNewRomanPSMT" w:cs="TimesNewRomanPSMT"/>
          <w:kern w:val="0"/>
        </w:rPr>
        <w:instrText>,1,</w:instrText>
      </w:r>
      <w:r>
        <w:rPr>
          <w:rFonts w:ascii="TimesNewRomanPSMT" w:hAnsi="TimesNewRomanPSMT" w:cs="TimesNewRomanPSMT"/>
          <w:kern w:val="0"/>
        </w:rPr>
        <w:instrText>節</w:instrText>
      </w:r>
      <w:r>
        <w:rPr>
          <w:rFonts w:ascii="TimesNewRomanPSMT" w:hAnsi="TimesNewRomanPSMT" w:cs="TimesNewRomanPSMT"/>
          <w:kern w:val="0"/>
        </w:rPr>
        <w:instrText xml:space="preserve">,2" </w:instrText>
      </w:r>
      <w:r>
        <w:rPr>
          <w:rFonts w:ascii="TimesNewRomanPSMT" w:hAnsi="TimesNewRomanPSMT" w:cs="TimesNewRomanPSMT"/>
          <w:kern w:val="0"/>
        </w:rPr>
        <w:fldChar w:fldCharType="separate"/>
      </w:r>
      <w:hyperlink w:anchor="_Toc414382118" w:history="1">
        <w:r w:rsidR="004D5ACE" w:rsidRPr="00BA33A3">
          <w:rPr>
            <w:rStyle w:val="ac"/>
            <w:rFonts w:hint="eastAsia"/>
            <w:noProof/>
          </w:rPr>
          <w:t>表</w:t>
        </w:r>
        <w:r w:rsidR="004D5ACE" w:rsidRPr="00BA33A3">
          <w:rPr>
            <w:rStyle w:val="ac"/>
            <w:noProof/>
          </w:rPr>
          <w:t xml:space="preserve">  </w:t>
        </w:r>
        <w:r w:rsidR="004D5ACE" w:rsidRPr="00BA33A3">
          <w:rPr>
            <w:rStyle w:val="ac"/>
            <w:rFonts w:hint="eastAsia"/>
            <w:noProof/>
          </w:rPr>
          <w:t>次</w:t>
        </w:r>
        <w:r w:rsidR="004D5ACE">
          <w:rPr>
            <w:noProof/>
            <w:webHidden/>
          </w:rPr>
          <w:tab/>
        </w:r>
        <w:r w:rsidR="004D5ACE">
          <w:rPr>
            <w:noProof/>
            <w:webHidden/>
          </w:rPr>
          <w:fldChar w:fldCharType="begin"/>
        </w:r>
        <w:r w:rsidR="004D5ACE">
          <w:rPr>
            <w:noProof/>
            <w:webHidden/>
          </w:rPr>
          <w:instrText xml:space="preserve"> PAGEREF _Toc414382118 \h </w:instrText>
        </w:r>
        <w:r w:rsidR="004D5ACE">
          <w:rPr>
            <w:noProof/>
            <w:webHidden/>
          </w:rPr>
        </w:r>
        <w:r w:rsidR="004D5ACE">
          <w:rPr>
            <w:noProof/>
            <w:webHidden/>
          </w:rPr>
          <w:fldChar w:fldCharType="separate"/>
        </w:r>
        <w:r w:rsidR="004D5ACE">
          <w:rPr>
            <w:noProof/>
            <w:webHidden/>
          </w:rPr>
          <w:t>iii</w:t>
        </w:r>
        <w:r w:rsidR="004D5ACE">
          <w:rPr>
            <w:noProof/>
            <w:webHidden/>
          </w:rPr>
          <w:fldChar w:fldCharType="end"/>
        </w:r>
      </w:hyperlink>
    </w:p>
    <w:p w14:paraId="6F49E611" w14:textId="77777777" w:rsidR="004D5ACE" w:rsidRDefault="002A4475">
      <w:pPr>
        <w:pStyle w:val="10"/>
        <w:rPr>
          <w:rFonts w:asciiTheme="minorHAnsi" w:eastAsiaTheme="minorEastAsia" w:hAnsiTheme="minorHAnsi" w:cstheme="minorBidi"/>
          <w:noProof/>
          <w:sz w:val="24"/>
        </w:rPr>
      </w:pPr>
      <w:hyperlink w:anchor="_Toc414382119" w:history="1">
        <w:r w:rsidR="004D5ACE" w:rsidRPr="00BA33A3">
          <w:rPr>
            <w:rStyle w:val="ac"/>
            <w:rFonts w:hint="eastAsia"/>
            <w:noProof/>
          </w:rPr>
          <w:t>圖</w:t>
        </w:r>
        <w:r w:rsidR="004D5ACE" w:rsidRPr="00BA33A3">
          <w:rPr>
            <w:rStyle w:val="ac"/>
            <w:noProof/>
          </w:rPr>
          <w:t xml:space="preserve">  </w:t>
        </w:r>
        <w:r w:rsidR="004D5ACE" w:rsidRPr="00BA33A3">
          <w:rPr>
            <w:rStyle w:val="ac"/>
            <w:rFonts w:hint="eastAsia"/>
            <w:noProof/>
          </w:rPr>
          <w:t>次</w:t>
        </w:r>
        <w:r w:rsidR="004D5ACE">
          <w:rPr>
            <w:noProof/>
            <w:webHidden/>
          </w:rPr>
          <w:tab/>
        </w:r>
        <w:r w:rsidR="004D5ACE">
          <w:rPr>
            <w:noProof/>
            <w:webHidden/>
          </w:rPr>
          <w:fldChar w:fldCharType="begin"/>
        </w:r>
        <w:r w:rsidR="004D5ACE">
          <w:rPr>
            <w:noProof/>
            <w:webHidden/>
          </w:rPr>
          <w:instrText xml:space="preserve"> PAGEREF _Toc414382119 \h </w:instrText>
        </w:r>
        <w:r w:rsidR="004D5ACE">
          <w:rPr>
            <w:noProof/>
            <w:webHidden/>
          </w:rPr>
        </w:r>
        <w:r w:rsidR="004D5ACE">
          <w:rPr>
            <w:noProof/>
            <w:webHidden/>
          </w:rPr>
          <w:fldChar w:fldCharType="separate"/>
        </w:r>
        <w:r w:rsidR="004D5ACE">
          <w:rPr>
            <w:noProof/>
            <w:webHidden/>
          </w:rPr>
          <w:t>iv</w:t>
        </w:r>
        <w:r w:rsidR="004D5ACE">
          <w:rPr>
            <w:noProof/>
            <w:webHidden/>
          </w:rPr>
          <w:fldChar w:fldCharType="end"/>
        </w:r>
      </w:hyperlink>
    </w:p>
    <w:p w14:paraId="010BFD63" w14:textId="77777777" w:rsidR="004D5ACE" w:rsidRDefault="002A4475">
      <w:pPr>
        <w:pStyle w:val="10"/>
        <w:rPr>
          <w:rFonts w:asciiTheme="minorHAnsi" w:eastAsiaTheme="minorEastAsia" w:hAnsiTheme="minorHAnsi" w:cstheme="minorBidi"/>
          <w:noProof/>
          <w:sz w:val="24"/>
        </w:rPr>
      </w:pPr>
      <w:hyperlink w:anchor="_Toc414382120" w:history="1">
        <w:r w:rsidR="004D5ACE" w:rsidRPr="00BA33A3">
          <w:rPr>
            <w:rStyle w:val="ac"/>
            <w:rFonts w:hint="eastAsia"/>
            <w:noProof/>
          </w:rPr>
          <w:t>第一章</w:t>
        </w:r>
        <w:r w:rsidR="004D5ACE" w:rsidRPr="00BA33A3">
          <w:rPr>
            <w:rStyle w:val="ac"/>
            <w:noProof/>
          </w:rPr>
          <w:t xml:space="preserve"> </w:t>
        </w:r>
        <w:r w:rsidR="004D5ACE" w:rsidRPr="00BA33A3">
          <w:rPr>
            <w:rStyle w:val="ac"/>
            <w:rFonts w:hint="eastAsia"/>
            <w:noProof/>
          </w:rPr>
          <w:t>緒論</w:t>
        </w:r>
        <w:r w:rsidR="004D5ACE">
          <w:rPr>
            <w:noProof/>
            <w:webHidden/>
          </w:rPr>
          <w:tab/>
        </w:r>
        <w:r w:rsidR="004D5ACE">
          <w:rPr>
            <w:noProof/>
            <w:webHidden/>
          </w:rPr>
          <w:fldChar w:fldCharType="begin"/>
        </w:r>
        <w:r w:rsidR="004D5ACE">
          <w:rPr>
            <w:noProof/>
            <w:webHidden/>
          </w:rPr>
          <w:instrText xml:space="preserve"> PAGEREF _Toc414382120 \h </w:instrText>
        </w:r>
        <w:r w:rsidR="004D5ACE">
          <w:rPr>
            <w:noProof/>
            <w:webHidden/>
          </w:rPr>
        </w:r>
        <w:r w:rsidR="004D5ACE">
          <w:rPr>
            <w:noProof/>
            <w:webHidden/>
          </w:rPr>
          <w:fldChar w:fldCharType="separate"/>
        </w:r>
        <w:r w:rsidR="004D5ACE">
          <w:rPr>
            <w:noProof/>
            <w:webHidden/>
          </w:rPr>
          <w:t>1</w:t>
        </w:r>
        <w:r w:rsidR="004D5ACE">
          <w:rPr>
            <w:noProof/>
            <w:webHidden/>
          </w:rPr>
          <w:fldChar w:fldCharType="end"/>
        </w:r>
      </w:hyperlink>
    </w:p>
    <w:p w14:paraId="4404760A" w14:textId="77777777" w:rsidR="004D5ACE" w:rsidRDefault="002A4475">
      <w:pPr>
        <w:pStyle w:val="20"/>
        <w:tabs>
          <w:tab w:val="right" w:leader="dot" w:pos="9060"/>
        </w:tabs>
        <w:rPr>
          <w:rFonts w:asciiTheme="minorHAnsi" w:eastAsiaTheme="minorEastAsia" w:hAnsiTheme="minorHAnsi" w:cstheme="minorBidi"/>
          <w:noProof/>
          <w:sz w:val="24"/>
        </w:rPr>
      </w:pPr>
      <w:hyperlink w:anchor="_Toc414382121" w:history="1">
        <w:r w:rsidR="004D5ACE" w:rsidRPr="00BA33A3">
          <w:rPr>
            <w:rStyle w:val="ac"/>
            <w:rFonts w:hint="eastAsia"/>
            <w:noProof/>
          </w:rPr>
          <w:t>第一節</w:t>
        </w:r>
        <w:r w:rsidR="004D5ACE" w:rsidRPr="00BA33A3">
          <w:rPr>
            <w:rStyle w:val="ac"/>
            <w:noProof/>
          </w:rPr>
          <w:t xml:space="preserve"> </w:t>
        </w:r>
        <w:r w:rsidR="004D5ACE" w:rsidRPr="00BA33A3">
          <w:rPr>
            <w:rStyle w:val="ac"/>
            <w:rFonts w:hint="eastAsia"/>
            <w:noProof/>
          </w:rPr>
          <w:t>研究背景與動機</w:t>
        </w:r>
        <w:r w:rsidR="004D5ACE">
          <w:rPr>
            <w:noProof/>
            <w:webHidden/>
          </w:rPr>
          <w:tab/>
        </w:r>
        <w:r w:rsidR="004D5ACE">
          <w:rPr>
            <w:noProof/>
            <w:webHidden/>
          </w:rPr>
          <w:fldChar w:fldCharType="begin"/>
        </w:r>
        <w:r w:rsidR="004D5ACE">
          <w:rPr>
            <w:noProof/>
            <w:webHidden/>
          </w:rPr>
          <w:instrText xml:space="preserve"> PAGEREF _Toc414382121 \h </w:instrText>
        </w:r>
        <w:r w:rsidR="004D5ACE">
          <w:rPr>
            <w:noProof/>
            <w:webHidden/>
          </w:rPr>
        </w:r>
        <w:r w:rsidR="004D5ACE">
          <w:rPr>
            <w:noProof/>
            <w:webHidden/>
          </w:rPr>
          <w:fldChar w:fldCharType="separate"/>
        </w:r>
        <w:r w:rsidR="004D5ACE">
          <w:rPr>
            <w:noProof/>
            <w:webHidden/>
          </w:rPr>
          <w:t>1</w:t>
        </w:r>
        <w:r w:rsidR="004D5ACE">
          <w:rPr>
            <w:noProof/>
            <w:webHidden/>
          </w:rPr>
          <w:fldChar w:fldCharType="end"/>
        </w:r>
      </w:hyperlink>
    </w:p>
    <w:p w14:paraId="7A312483" w14:textId="77777777" w:rsidR="004D5ACE" w:rsidRDefault="002A4475">
      <w:pPr>
        <w:pStyle w:val="20"/>
        <w:tabs>
          <w:tab w:val="right" w:leader="dot" w:pos="9060"/>
        </w:tabs>
        <w:rPr>
          <w:rFonts w:asciiTheme="minorHAnsi" w:eastAsiaTheme="minorEastAsia" w:hAnsiTheme="minorHAnsi" w:cstheme="minorBidi"/>
          <w:noProof/>
          <w:sz w:val="24"/>
        </w:rPr>
      </w:pPr>
      <w:hyperlink w:anchor="_Toc414382122" w:history="1">
        <w:r w:rsidR="004D5ACE" w:rsidRPr="00BA33A3">
          <w:rPr>
            <w:rStyle w:val="ac"/>
            <w:rFonts w:hint="eastAsia"/>
            <w:noProof/>
          </w:rPr>
          <w:t>第二節</w:t>
        </w:r>
        <w:r w:rsidR="004D5ACE" w:rsidRPr="00BA33A3">
          <w:rPr>
            <w:rStyle w:val="ac"/>
            <w:noProof/>
          </w:rPr>
          <w:t xml:space="preserve"> </w:t>
        </w:r>
        <w:r w:rsidR="004D5ACE" w:rsidRPr="00BA33A3">
          <w:rPr>
            <w:rStyle w:val="ac"/>
            <w:rFonts w:hint="eastAsia"/>
            <w:noProof/>
          </w:rPr>
          <w:t>研究目的</w:t>
        </w:r>
        <w:r w:rsidR="004D5ACE">
          <w:rPr>
            <w:noProof/>
            <w:webHidden/>
          </w:rPr>
          <w:tab/>
        </w:r>
        <w:r w:rsidR="004D5ACE">
          <w:rPr>
            <w:noProof/>
            <w:webHidden/>
          </w:rPr>
          <w:fldChar w:fldCharType="begin"/>
        </w:r>
        <w:r w:rsidR="004D5ACE">
          <w:rPr>
            <w:noProof/>
            <w:webHidden/>
          </w:rPr>
          <w:instrText xml:space="preserve"> PAGEREF _Toc414382122 \h </w:instrText>
        </w:r>
        <w:r w:rsidR="004D5ACE">
          <w:rPr>
            <w:noProof/>
            <w:webHidden/>
          </w:rPr>
        </w:r>
        <w:r w:rsidR="004D5ACE">
          <w:rPr>
            <w:noProof/>
            <w:webHidden/>
          </w:rPr>
          <w:fldChar w:fldCharType="separate"/>
        </w:r>
        <w:r w:rsidR="004D5ACE">
          <w:rPr>
            <w:noProof/>
            <w:webHidden/>
          </w:rPr>
          <w:t>1</w:t>
        </w:r>
        <w:r w:rsidR="004D5ACE">
          <w:rPr>
            <w:noProof/>
            <w:webHidden/>
          </w:rPr>
          <w:fldChar w:fldCharType="end"/>
        </w:r>
      </w:hyperlink>
    </w:p>
    <w:p w14:paraId="4A52BAD0" w14:textId="77777777" w:rsidR="004D5ACE" w:rsidRDefault="002A4475">
      <w:pPr>
        <w:pStyle w:val="20"/>
        <w:tabs>
          <w:tab w:val="right" w:leader="dot" w:pos="9060"/>
        </w:tabs>
        <w:rPr>
          <w:rFonts w:asciiTheme="minorHAnsi" w:eastAsiaTheme="minorEastAsia" w:hAnsiTheme="minorHAnsi" w:cstheme="minorBidi"/>
          <w:noProof/>
          <w:sz w:val="24"/>
        </w:rPr>
      </w:pPr>
      <w:hyperlink w:anchor="_Toc414382123" w:history="1">
        <w:r w:rsidR="004D5ACE" w:rsidRPr="00BA33A3">
          <w:rPr>
            <w:rStyle w:val="ac"/>
            <w:rFonts w:hint="eastAsia"/>
            <w:noProof/>
          </w:rPr>
          <w:t>第三節</w:t>
        </w:r>
        <w:r w:rsidR="004D5ACE" w:rsidRPr="00BA33A3">
          <w:rPr>
            <w:rStyle w:val="ac"/>
            <w:noProof/>
          </w:rPr>
          <w:t xml:space="preserve"> </w:t>
        </w:r>
        <w:r w:rsidR="004D5ACE" w:rsidRPr="00BA33A3">
          <w:rPr>
            <w:rStyle w:val="ac"/>
            <w:rFonts w:hint="eastAsia"/>
            <w:noProof/>
          </w:rPr>
          <w:t>研究範圍</w:t>
        </w:r>
        <w:r w:rsidR="004D5ACE">
          <w:rPr>
            <w:noProof/>
            <w:webHidden/>
          </w:rPr>
          <w:tab/>
        </w:r>
        <w:r w:rsidR="004D5ACE">
          <w:rPr>
            <w:noProof/>
            <w:webHidden/>
          </w:rPr>
          <w:fldChar w:fldCharType="begin"/>
        </w:r>
        <w:r w:rsidR="004D5ACE">
          <w:rPr>
            <w:noProof/>
            <w:webHidden/>
          </w:rPr>
          <w:instrText xml:space="preserve"> PAGEREF _Toc414382123 \h </w:instrText>
        </w:r>
        <w:r w:rsidR="004D5ACE">
          <w:rPr>
            <w:noProof/>
            <w:webHidden/>
          </w:rPr>
        </w:r>
        <w:r w:rsidR="004D5ACE">
          <w:rPr>
            <w:noProof/>
            <w:webHidden/>
          </w:rPr>
          <w:fldChar w:fldCharType="separate"/>
        </w:r>
        <w:r w:rsidR="004D5ACE">
          <w:rPr>
            <w:noProof/>
            <w:webHidden/>
          </w:rPr>
          <w:t>1</w:t>
        </w:r>
        <w:r w:rsidR="004D5ACE">
          <w:rPr>
            <w:noProof/>
            <w:webHidden/>
          </w:rPr>
          <w:fldChar w:fldCharType="end"/>
        </w:r>
      </w:hyperlink>
    </w:p>
    <w:p w14:paraId="62D595E7" w14:textId="77777777" w:rsidR="004D5ACE" w:rsidRDefault="002A4475">
      <w:pPr>
        <w:pStyle w:val="20"/>
        <w:tabs>
          <w:tab w:val="right" w:leader="dot" w:pos="9060"/>
        </w:tabs>
        <w:rPr>
          <w:rFonts w:asciiTheme="minorHAnsi" w:eastAsiaTheme="minorEastAsia" w:hAnsiTheme="minorHAnsi" w:cstheme="minorBidi"/>
          <w:noProof/>
          <w:sz w:val="24"/>
        </w:rPr>
      </w:pPr>
      <w:hyperlink w:anchor="_Toc414382124" w:history="1">
        <w:r w:rsidR="004D5ACE" w:rsidRPr="00BA33A3">
          <w:rPr>
            <w:rStyle w:val="ac"/>
            <w:rFonts w:hint="eastAsia"/>
            <w:noProof/>
          </w:rPr>
          <w:t>第四節</w:t>
        </w:r>
        <w:r w:rsidR="004D5ACE" w:rsidRPr="00BA33A3">
          <w:rPr>
            <w:rStyle w:val="ac"/>
            <w:noProof/>
          </w:rPr>
          <w:t xml:space="preserve"> </w:t>
        </w:r>
        <w:r w:rsidR="004D5ACE" w:rsidRPr="00BA33A3">
          <w:rPr>
            <w:rStyle w:val="ac"/>
            <w:rFonts w:hint="eastAsia"/>
            <w:noProof/>
          </w:rPr>
          <w:t>研究流程</w:t>
        </w:r>
        <w:r w:rsidR="004D5ACE">
          <w:rPr>
            <w:noProof/>
            <w:webHidden/>
          </w:rPr>
          <w:tab/>
        </w:r>
        <w:r w:rsidR="004D5ACE">
          <w:rPr>
            <w:noProof/>
            <w:webHidden/>
          </w:rPr>
          <w:fldChar w:fldCharType="begin"/>
        </w:r>
        <w:r w:rsidR="004D5ACE">
          <w:rPr>
            <w:noProof/>
            <w:webHidden/>
          </w:rPr>
          <w:instrText xml:space="preserve"> PAGEREF _Toc414382124 \h </w:instrText>
        </w:r>
        <w:r w:rsidR="004D5ACE">
          <w:rPr>
            <w:noProof/>
            <w:webHidden/>
          </w:rPr>
        </w:r>
        <w:r w:rsidR="004D5ACE">
          <w:rPr>
            <w:noProof/>
            <w:webHidden/>
          </w:rPr>
          <w:fldChar w:fldCharType="separate"/>
        </w:r>
        <w:r w:rsidR="004D5ACE">
          <w:rPr>
            <w:noProof/>
            <w:webHidden/>
          </w:rPr>
          <w:t>1</w:t>
        </w:r>
        <w:r w:rsidR="004D5ACE">
          <w:rPr>
            <w:noProof/>
            <w:webHidden/>
          </w:rPr>
          <w:fldChar w:fldCharType="end"/>
        </w:r>
      </w:hyperlink>
    </w:p>
    <w:p w14:paraId="36E49EAD" w14:textId="77777777" w:rsidR="004D5ACE" w:rsidRDefault="002A4475">
      <w:pPr>
        <w:pStyle w:val="20"/>
        <w:tabs>
          <w:tab w:val="right" w:leader="dot" w:pos="9060"/>
        </w:tabs>
        <w:rPr>
          <w:rFonts w:asciiTheme="minorHAnsi" w:eastAsiaTheme="minorEastAsia" w:hAnsiTheme="minorHAnsi" w:cstheme="minorBidi"/>
          <w:noProof/>
          <w:sz w:val="24"/>
        </w:rPr>
      </w:pPr>
      <w:hyperlink w:anchor="_Toc414382125" w:history="1">
        <w:r w:rsidR="004D5ACE" w:rsidRPr="00BA33A3">
          <w:rPr>
            <w:rStyle w:val="ac"/>
            <w:rFonts w:hint="eastAsia"/>
            <w:noProof/>
          </w:rPr>
          <w:t>第五節</w:t>
        </w:r>
        <w:r w:rsidR="004D5ACE" w:rsidRPr="00BA33A3">
          <w:rPr>
            <w:rStyle w:val="ac"/>
            <w:noProof/>
          </w:rPr>
          <w:t xml:space="preserve"> </w:t>
        </w:r>
        <w:r w:rsidR="004D5ACE" w:rsidRPr="00BA33A3">
          <w:rPr>
            <w:rStyle w:val="ac"/>
            <w:rFonts w:hint="eastAsia"/>
            <w:noProof/>
          </w:rPr>
          <w:t>研究大綱</w:t>
        </w:r>
        <w:r w:rsidR="004D5ACE">
          <w:rPr>
            <w:noProof/>
            <w:webHidden/>
          </w:rPr>
          <w:tab/>
        </w:r>
        <w:r w:rsidR="004D5ACE">
          <w:rPr>
            <w:noProof/>
            <w:webHidden/>
          </w:rPr>
          <w:fldChar w:fldCharType="begin"/>
        </w:r>
        <w:r w:rsidR="004D5ACE">
          <w:rPr>
            <w:noProof/>
            <w:webHidden/>
          </w:rPr>
          <w:instrText xml:space="preserve"> PAGEREF _Toc414382125 \h </w:instrText>
        </w:r>
        <w:r w:rsidR="004D5ACE">
          <w:rPr>
            <w:noProof/>
            <w:webHidden/>
          </w:rPr>
        </w:r>
        <w:r w:rsidR="004D5ACE">
          <w:rPr>
            <w:noProof/>
            <w:webHidden/>
          </w:rPr>
          <w:fldChar w:fldCharType="separate"/>
        </w:r>
        <w:r w:rsidR="004D5ACE">
          <w:rPr>
            <w:noProof/>
            <w:webHidden/>
          </w:rPr>
          <w:t>1</w:t>
        </w:r>
        <w:r w:rsidR="004D5ACE">
          <w:rPr>
            <w:noProof/>
            <w:webHidden/>
          </w:rPr>
          <w:fldChar w:fldCharType="end"/>
        </w:r>
      </w:hyperlink>
    </w:p>
    <w:p w14:paraId="7BA831EE" w14:textId="77777777" w:rsidR="004D5ACE" w:rsidRDefault="002A4475">
      <w:pPr>
        <w:pStyle w:val="10"/>
        <w:rPr>
          <w:rFonts w:asciiTheme="minorHAnsi" w:eastAsiaTheme="minorEastAsia" w:hAnsiTheme="minorHAnsi" w:cstheme="minorBidi"/>
          <w:noProof/>
          <w:sz w:val="24"/>
        </w:rPr>
      </w:pPr>
      <w:hyperlink w:anchor="_Toc414382126" w:history="1">
        <w:r w:rsidR="004D5ACE" w:rsidRPr="00BA33A3">
          <w:rPr>
            <w:rStyle w:val="ac"/>
            <w:rFonts w:hint="eastAsia"/>
            <w:noProof/>
          </w:rPr>
          <w:t>第二章</w:t>
        </w:r>
        <w:r w:rsidR="004D5ACE" w:rsidRPr="00BA33A3">
          <w:rPr>
            <w:rStyle w:val="ac"/>
            <w:noProof/>
          </w:rPr>
          <w:t xml:space="preserve"> </w:t>
        </w:r>
        <w:r w:rsidR="004D5ACE" w:rsidRPr="00BA33A3">
          <w:rPr>
            <w:rStyle w:val="ac"/>
            <w:rFonts w:hint="eastAsia"/>
            <w:noProof/>
          </w:rPr>
          <w:t>文獻探討</w:t>
        </w:r>
        <w:r w:rsidR="004D5ACE">
          <w:rPr>
            <w:noProof/>
            <w:webHidden/>
          </w:rPr>
          <w:tab/>
        </w:r>
        <w:r w:rsidR="004D5ACE">
          <w:rPr>
            <w:noProof/>
            <w:webHidden/>
          </w:rPr>
          <w:fldChar w:fldCharType="begin"/>
        </w:r>
        <w:r w:rsidR="004D5ACE">
          <w:rPr>
            <w:noProof/>
            <w:webHidden/>
          </w:rPr>
          <w:instrText xml:space="preserve"> PAGEREF _Toc414382126 \h </w:instrText>
        </w:r>
        <w:r w:rsidR="004D5ACE">
          <w:rPr>
            <w:noProof/>
            <w:webHidden/>
          </w:rPr>
        </w:r>
        <w:r w:rsidR="004D5ACE">
          <w:rPr>
            <w:noProof/>
            <w:webHidden/>
          </w:rPr>
          <w:fldChar w:fldCharType="separate"/>
        </w:r>
        <w:r w:rsidR="004D5ACE">
          <w:rPr>
            <w:noProof/>
            <w:webHidden/>
          </w:rPr>
          <w:t>2</w:t>
        </w:r>
        <w:r w:rsidR="004D5ACE">
          <w:rPr>
            <w:noProof/>
            <w:webHidden/>
          </w:rPr>
          <w:fldChar w:fldCharType="end"/>
        </w:r>
      </w:hyperlink>
    </w:p>
    <w:p w14:paraId="7E90648E" w14:textId="77777777" w:rsidR="004D5ACE" w:rsidRDefault="002A4475">
      <w:pPr>
        <w:pStyle w:val="20"/>
        <w:tabs>
          <w:tab w:val="left" w:pos="1680"/>
          <w:tab w:val="right" w:leader="dot" w:pos="9060"/>
        </w:tabs>
        <w:rPr>
          <w:rFonts w:asciiTheme="minorHAnsi" w:eastAsiaTheme="minorEastAsia" w:hAnsiTheme="minorHAnsi" w:cstheme="minorBidi"/>
          <w:noProof/>
          <w:sz w:val="24"/>
        </w:rPr>
      </w:pPr>
      <w:hyperlink w:anchor="_Toc414382127" w:history="1">
        <w:r w:rsidR="004D5ACE" w:rsidRPr="00BA33A3">
          <w:rPr>
            <w:rStyle w:val="ac"/>
            <w:rFonts w:hint="eastAsia"/>
            <w:noProof/>
          </w:rPr>
          <w:t>第一節</w:t>
        </w:r>
        <w:r w:rsidR="004D5ACE">
          <w:rPr>
            <w:rFonts w:asciiTheme="minorHAnsi" w:eastAsiaTheme="minorEastAsia" w:hAnsiTheme="minorHAnsi" w:cstheme="minorBidi"/>
            <w:noProof/>
            <w:sz w:val="24"/>
          </w:rPr>
          <w:tab/>
        </w:r>
        <w:r w:rsidR="004D5ACE" w:rsidRPr="00BA33A3">
          <w:rPr>
            <w:rStyle w:val="ac"/>
            <w:rFonts w:hint="eastAsia"/>
            <w:noProof/>
          </w:rPr>
          <w:t>大數據</w:t>
        </w:r>
        <w:r w:rsidR="004D5ACE">
          <w:rPr>
            <w:noProof/>
            <w:webHidden/>
          </w:rPr>
          <w:tab/>
        </w:r>
        <w:r w:rsidR="004D5ACE">
          <w:rPr>
            <w:noProof/>
            <w:webHidden/>
          </w:rPr>
          <w:fldChar w:fldCharType="begin"/>
        </w:r>
        <w:r w:rsidR="004D5ACE">
          <w:rPr>
            <w:noProof/>
            <w:webHidden/>
          </w:rPr>
          <w:instrText xml:space="preserve"> PAGEREF _Toc414382127 \h </w:instrText>
        </w:r>
        <w:r w:rsidR="004D5ACE">
          <w:rPr>
            <w:noProof/>
            <w:webHidden/>
          </w:rPr>
        </w:r>
        <w:r w:rsidR="004D5ACE">
          <w:rPr>
            <w:noProof/>
            <w:webHidden/>
          </w:rPr>
          <w:fldChar w:fldCharType="separate"/>
        </w:r>
        <w:r w:rsidR="004D5ACE">
          <w:rPr>
            <w:noProof/>
            <w:webHidden/>
          </w:rPr>
          <w:t>2</w:t>
        </w:r>
        <w:r w:rsidR="004D5ACE">
          <w:rPr>
            <w:noProof/>
            <w:webHidden/>
          </w:rPr>
          <w:fldChar w:fldCharType="end"/>
        </w:r>
      </w:hyperlink>
    </w:p>
    <w:p w14:paraId="046E8769" w14:textId="77777777" w:rsidR="004D5ACE" w:rsidRDefault="002A4475">
      <w:pPr>
        <w:pStyle w:val="20"/>
        <w:tabs>
          <w:tab w:val="left" w:pos="1680"/>
          <w:tab w:val="right" w:leader="dot" w:pos="9060"/>
        </w:tabs>
        <w:rPr>
          <w:rFonts w:asciiTheme="minorHAnsi" w:eastAsiaTheme="minorEastAsia" w:hAnsiTheme="minorHAnsi" w:cstheme="minorBidi"/>
          <w:noProof/>
          <w:sz w:val="24"/>
        </w:rPr>
      </w:pPr>
      <w:hyperlink w:anchor="_Toc414382128" w:history="1">
        <w:r w:rsidR="004D5ACE" w:rsidRPr="00BA33A3">
          <w:rPr>
            <w:rStyle w:val="ac"/>
            <w:rFonts w:hint="eastAsia"/>
            <w:noProof/>
          </w:rPr>
          <w:t>第二節</w:t>
        </w:r>
        <w:r w:rsidR="004D5ACE">
          <w:rPr>
            <w:rFonts w:asciiTheme="minorHAnsi" w:eastAsiaTheme="minorEastAsia" w:hAnsiTheme="minorHAnsi" w:cstheme="minorBidi"/>
            <w:noProof/>
            <w:sz w:val="24"/>
          </w:rPr>
          <w:tab/>
        </w:r>
        <w:r w:rsidR="004D5ACE" w:rsidRPr="00BA33A3">
          <w:rPr>
            <w:rStyle w:val="ac"/>
            <w:rFonts w:hint="eastAsia"/>
            <w:noProof/>
          </w:rPr>
          <w:t>音樂類型</w:t>
        </w:r>
        <w:r w:rsidR="004D5ACE">
          <w:rPr>
            <w:noProof/>
            <w:webHidden/>
          </w:rPr>
          <w:tab/>
        </w:r>
        <w:r w:rsidR="004D5ACE">
          <w:rPr>
            <w:noProof/>
            <w:webHidden/>
          </w:rPr>
          <w:fldChar w:fldCharType="begin"/>
        </w:r>
        <w:r w:rsidR="004D5ACE">
          <w:rPr>
            <w:noProof/>
            <w:webHidden/>
          </w:rPr>
          <w:instrText xml:space="preserve"> PAGEREF _Toc414382128 \h </w:instrText>
        </w:r>
        <w:r w:rsidR="004D5ACE">
          <w:rPr>
            <w:noProof/>
            <w:webHidden/>
          </w:rPr>
        </w:r>
        <w:r w:rsidR="004D5ACE">
          <w:rPr>
            <w:noProof/>
            <w:webHidden/>
          </w:rPr>
          <w:fldChar w:fldCharType="separate"/>
        </w:r>
        <w:r w:rsidR="004D5ACE">
          <w:rPr>
            <w:noProof/>
            <w:webHidden/>
          </w:rPr>
          <w:t>4</w:t>
        </w:r>
        <w:r w:rsidR="004D5ACE">
          <w:rPr>
            <w:noProof/>
            <w:webHidden/>
          </w:rPr>
          <w:fldChar w:fldCharType="end"/>
        </w:r>
      </w:hyperlink>
    </w:p>
    <w:p w14:paraId="1F4D894F" w14:textId="77777777" w:rsidR="004D5ACE" w:rsidRDefault="002A4475">
      <w:pPr>
        <w:pStyle w:val="20"/>
        <w:tabs>
          <w:tab w:val="left" w:pos="1680"/>
          <w:tab w:val="right" w:leader="dot" w:pos="9060"/>
        </w:tabs>
        <w:rPr>
          <w:rFonts w:asciiTheme="minorHAnsi" w:eastAsiaTheme="minorEastAsia" w:hAnsiTheme="minorHAnsi" w:cstheme="minorBidi"/>
          <w:noProof/>
          <w:sz w:val="24"/>
        </w:rPr>
      </w:pPr>
      <w:hyperlink w:anchor="_Toc414382129" w:history="1">
        <w:r w:rsidR="004D5ACE" w:rsidRPr="00BA33A3">
          <w:rPr>
            <w:rStyle w:val="ac"/>
            <w:rFonts w:hint="eastAsia"/>
            <w:noProof/>
          </w:rPr>
          <w:t>第三節</w:t>
        </w:r>
        <w:r w:rsidR="004D5ACE">
          <w:rPr>
            <w:rFonts w:asciiTheme="minorHAnsi" w:eastAsiaTheme="minorEastAsia" w:hAnsiTheme="minorHAnsi" w:cstheme="minorBidi"/>
            <w:noProof/>
            <w:sz w:val="24"/>
          </w:rPr>
          <w:tab/>
        </w:r>
        <w:r w:rsidR="004D5ACE" w:rsidRPr="00BA33A3">
          <w:rPr>
            <w:rStyle w:val="ac"/>
            <w:rFonts w:hint="eastAsia"/>
            <w:noProof/>
          </w:rPr>
          <w:t>音樂結構分析軟體</w:t>
        </w:r>
        <w:r w:rsidR="004D5ACE" w:rsidRPr="00BA33A3">
          <w:rPr>
            <w:rStyle w:val="ac"/>
            <w:noProof/>
          </w:rPr>
          <w:t>-Songle.jp</w:t>
        </w:r>
        <w:r w:rsidR="004D5ACE">
          <w:rPr>
            <w:noProof/>
            <w:webHidden/>
          </w:rPr>
          <w:tab/>
        </w:r>
        <w:r w:rsidR="004D5ACE">
          <w:rPr>
            <w:noProof/>
            <w:webHidden/>
          </w:rPr>
          <w:fldChar w:fldCharType="begin"/>
        </w:r>
        <w:r w:rsidR="004D5ACE">
          <w:rPr>
            <w:noProof/>
            <w:webHidden/>
          </w:rPr>
          <w:instrText xml:space="preserve"> PAGEREF _Toc414382129 \h </w:instrText>
        </w:r>
        <w:r w:rsidR="004D5ACE">
          <w:rPr>
            <w:noProof/>
            <w:webHidden/>
          </w:rPr>
        </w:r>
        <w:r w:rsidR="004D5ACE">
          <w:rPr>
            <w:noProof/>
            <w:webHidden/>
          </w:rPr>
          <w:fldChar w:fldCharType="separate"/>
        </w:r>
        <w:r w:rsidR="004D5ACE">
          <w:rPr>
            <w:noProof/>
            <w:webHidden/>
          </w:rPr>
          <w:t>5</w:t>
        </w:r>
        <w:r w:rsidR="004D5ACE">
          <w:rPr>
            <w:noProof/>
            <w:webHidden/>
          </w:rPr>
          <w:fldChar w:fldCharType="end"/>
        </w:r>
      </w:hyperlink>
    </w:p>
    <w:p w14:paraId="7C995E15" w14:textId="77777777" w:rsidR="004D5ACE" w:rsidRDefault="002A4475">
      <w:pPr>
        <w:pStyle w:val="20"/>
        <w:tabs>
          <w:tab w:val="right" w:leader="dot" w:pos="9060"/>
        </w:tabs>
        <w:rPr>
          <w:rFonts w:asciiTheme="minorHAnsi" w:eastAsiaTheme="minorEastAsia" w:hAnsiTheme="minorHAnsi" w:cstheme="minorBidi"/>
          <w:noProof/>
          <w:sz w:val="24"/>
        </w:rPr>
      </w:pPr>
      <w:hyperlink w:anchor="_Toc414382130" w:history="1">
        <w:r w:rsidR="004D5ACE" w:rsidRPr="00BA33A3">
          <w:rPr>
            <w:rStyle w:val="ac"/>
            <w:rFonts w:hint="eastAsia"/>
            <w:noProof/>
          </w:rPr>
          <w:t>第四節</w:t>
        </w:r>
        <w:r w:rsidR="004D5ACE">
          <w:rPr>
            <w:noProof/>
            <w:webHidden/>
          </w:rPr>
          <w:tab/>
        </w:r>
        <w:r w:rsidR="004D5ACE">
          <w:rPr>
            <w:noProof/>
            <w:webHidden/>
          </w:rPr>
          <w:fldChar w:fldCharType="begin"/>
        </w:r>
        <w:r w:rsidR="004D5ACE">
          <w:rPr>
            <w:noProof/>
            <w:webHidden/>
          </w:rPr>
          <w:instrText xml:space="preserve"> PAGEREF _Toc414382130 \h </w:instrText>
        </w:r>
        <w:r w:rsidR="004D5ACE">
          <w:rPr>
            <w:noProof/>
            <w:webHidden/>
          </w:rPr>
        </w:r>
        <w:r w:rsidR="004D5ACE">
          <w:rPr>
            <w:noProof/>
            <w:webHidden/>
          </w:rPr>
          <w:fldChar w:fldCharType="separate"/>
        </w:r>
        <w:r w:rsidR="004D5ACE">
          <w:rPr>
            <w:noProof/>
            <w:webHidden/>
          </w:rPr>
          <w:t>6</w:t>
        </w:r>
        <w:r w:rsidR="004D5ACE">
          <w:rPr>
            <w:noProof/>
            <w:webHidden/>
          </w:rPr>
          <w:fldChar w:fldCharType="end"/>
        </w:r>
      </w:hyperlink>
    </w:p>
    <w:p w14:paraId="22BB4949" w14:textId="77777777" w:rsidR="004D5ACE" w:rsidRDefault="002A4475">
      <w:pPr>
        <w:pStyle w:val="20"/>
        <w:tabs>
          <w:tab w:val="right" w:leader="dot" w:pos="9060"/>
        </w:tabs>
        <w:rPr>
          <w:rFonts w:asciiTheme="minorHAnsi" w:eastAsiaTheme="minorEastAsia" w:hAnsiTheme="minorHAnsi" w:cstheme="minorBidi"/>
          <w:noProof/>
          <w:sz w:val="24"/>
        </w:rPr>
      </w:pPr>
      <w:hyperlink w:anchor="_Toc414382131" w:history="1">
        <w:r w:rsidR="004D5ACE" w:rsidRPr="00BA33A3">
          <w:rPr>
            <w:rStyle w:val="ac"/>
            <w:rFonts w:hint="eastAsia"/>
            <w:noProof/>
          </w:rPr>
          <w:t>第五節</w:t>
        </w:r>
        <w:r w:rsidR="004D5ACE">
          <w:rPr>
            <w:noProof/>
            <w:webHidden/>
          </w:rPr>
          <w:tab/>
        </w:r>
        <w:r w:rsidR="004D5ACE">
          <w:rPr>
            <w:noProof/>
            <w:webHidden/>
          </w:rPr>
          <w:fldChar w:fldCharType="begin"/>
        </w:r>
        <w:r w:rsidR="004D5ACE">
          <w:rPr>
            <w:noProof/>
            <w:webHidden/>
          </w:rPr>
          <w:instrText xml:space="preserve"> PAGEREF _Toc414382131 \h </w:instrText>
        </w:r>
        <w:r w:rsidR="004D5ACE">
          <w:rPr>
            <w:noProof/>
            <w:webHidden/>
          </w:rPr>
        </w:r>
        <w:r w:rsidR="004D5ACE">
          <w:rPr>
            <w:noProof/>
            <w:webHidden/>
          </w:rPr>
          <w:fldChar w:fldCharType="separate"/>
        </w:r>
        <w:r w:rsidR="004D5ACE">
          <w:rPr>
            <w:noProof/>
            <w:webHidden/>
          </w:rPr>
          <w:t>6</w:t>
        </w:r>
        <w:r w:rsidR="004D5ACE">
          <w:rPr>
            <w:noProof/>
            <w:webHidden/>
          </w:rPr>
          <w:fldChar w:fldCharType="end"/>
        </w:r>
      </w:hyperlink>
    </w:p>
    <w:p w14:paraId="05F74087" w14:textId="77777777" w:rsidR="004D5ACE" w:rsidRDefault="002A4475">
      <w:pPr>
        <w:pStyle w:val="10"/>
        <w:rPr>
          <w:rFonts w:asciiTheme="minorHAnsi" w:eastAsiaTheme="minorEastAsia" w:hAnsiTheme="minorHAnsi" w:cstheme="minorBidi"/>
          <w:noProof/>
          <w:sz w:val="24"/>
        </w:rPr>
      </w:pPr>
      <w:hyperlink w:anchor="_Toc414382132" w:history="1">
        <w:r w:rsidR="004D5ACE" w:rsidRPr="00BA33A3">
          <w:rPr>
            <w:rStyle w:val="ac"/>
            <w:rFonts w:hint="eastAsia"/>
            <w:noProof/>
          </w:rPr>
          <w:t>第三章</w:t>
        </w:r>
        <w:r w:rsidR="004D5ACE" w:rsidRPr="00BA33A3">
          <w:rPr>
            <w:rStyle w:val="ac"/>
            <w:noProof/>
          </w:rPr>
          <w:t xml:space="preserve"> </w:t>
        </w:r>
        <w:r w:rsidR="004D5ACE" w:rsidRPr="00BA33A3">
          <w:rPr>
            <w:rStyle w:val="ac"/>
            <w:rFonts w:hint="eastAsia"/>
            <w:noProof/>
          </w:rPr>
          <w:t>研究方法</w:t>
        </w:r>
        <w:r w:rsidR="004D5ACE">
          <w:rPr>
            <w:noProof/>
            <w:webHidden/>
          </w:rPr>
          <w:tab/>
        </w:r>
        <w:r w:rsidR="004D5ACE">
          <w:rPr>
            <w:noProof/>
            <w:webHidden/>
          </w:rPr>
          <w:fldChar w:fldCharType="begin"/>
        </w:r>
        <w:r w:rsidR="004D5ACE">
          <w:rPr>
            <w:noProof/>
            <w:webHidden/>
          </w:rPr>
          <w:instrText xml:space="preserve"> PAGEREF _Toc414382132 \h </w:instrText>
        </w:r>
        <w:r w:rsidR="004D5ACE">
          <w:rPr>
            <w:noProof/>
            <w:webHidden/>
          </w:rPr>
        </w:r>
        <w:r w:rsidR="004D5ACE">
          <w:rPr>
            <w:noProof/>
            <w:webHidden/>
          </w:rPr>
          <w:fldChar w:fldCharType="separate"/>
        </w:r>
        <w:r w:rsidR="004D5ACE">
          <w:rPr>
            <w:noProof/>
            <w:webHidden/>
          </w:rPr>
          <w:t>7</w:t>
        </w:r>
        <w:r w:rsidR="004D5ACE">
          <w:rPr>
            <w:noProof/>
            <w:webHidden/>
          </w:rPr>
          <w:fldChar w:fldCharType="end"/>
        </w:r>
      </w:hyperlink>
    </w:p>
    <w:p w14:paraId="797327B2" w14:textId="77777777" w:rsidR="004D5ACE" w:rsidRDefault="002A4475">
      <w:pPr>
        <w:pStyle w:val="20"/>
        <w:tabs>
          <w:tab w:val="right" w:leader="dot" w:pos="9060"/>
        </w:tabs>
        <w:rPr>
          <w:rFonts w:asciiTheme="minorHAnsi" w:eastAsiaTheme="minorEastAsia" w:hAnsiTheme="minorHAnsi" w:cstheme="minorBidi"/>
          <w:noProof/>
          <w:sz w:val="24"/>
        </w:rPr>
      </w:pPr>
      <w:hyperlink w:anchor="_Toc414382133" w:history="1">
        <w:r w:rsidR="004D5ACE" w:rsidRPr="00BA33A3">
          <w:rPr>
            <w:rStyle w:val="ac"/>
            <w:rFonts w:hint="eastAsia"/>
            <w:noProof/>
          </w:rPr>
          <w:t>第一節</w:t>
        </w:r>
        <w:r w:rsidR="004D5ACE" w:rsidRPr="00BA33A3">
          <w:rPr>
            <w:rStyle w:val="ac"/>
            <w:noProof/>
          </w:rPr>
          <w:t xml:space="preserve"> </w:t>
        </w:r>
        <w:r w:rsidR="004D5ACE" w:rsidRPr="00BA33A3">
          <w:rPr>
            <w:rStyle w:val="ac"/>
            <w:rFonts w:hint="eastAsia"/>
            <w:noProof/>
          </w:rPr>
          <w:t>研究概要</w:t>
        </w:r>
        <w:r w:rsidR="004D5ACE">
          <w:rPr>
            <w:noProof/>
            <w:webHidden/>
          </w:rPr>
          <w:tab/>
        </w:r>
        <w:r w:rsidR="004D5ACE">
          <w:rPr>
            <w:noProof/>
            <w:webHidden/>
          </w:rPr>
          <w:fldChar w:fldCharType="begin"/>
        </w:r>
        <w:r w:rsidR="004D5ACE">
          <w:rPr>
            <w:noProof/>
            <w:webHidden/>
          </w:rPr>
          <w:instrText xml:space="preserve"> PAGEREF _Toc414382133 \h </w:instrText>
        </w:r>
        <w:r w:rsidR="004D5ACE">
          <w:rPr>
            <w:noProof/>
            <w:webHidden/>
          </w:rPr>
        </w:r>
        <w:r w:rsidR="004D5ACE">
          <w:rPr>
            <w:noProof/>
            <w:webHidden/>
          </w:rPr>
          <w:fldChar w:fldCharType="separate"/>
        </w:r>
        <w:r w:rsidR="004D5ACE">
          <w:rPr>
            <w:noProof/>
            <w:webHidden/>
          </w:rPr>
          <w:t>7</w:t>
        </w:r>
        <w:r w:rsidR="004D5ACE">
          <w:rPr>
            <w:noProof/>
            <w:webHidden/>
          </w:rPr>
          <w:fldChar w:fldCharType="end"/>
        </w:r>
      </w:hyperlink>
    </w:p>
    <w:p w14:paraId="51C6E1C2" w14:textId="77777777" w:rsidR="004D5ACE" w:rsidRDefault="002A4475">
      <w:pPr>
        <w:pStyle w:val="20"/>
        <w:tabs>
          <w:tab w:val="right" w:leader="dot" w:pos="9060"/>
        </w:tabs>
        <w:rPr>
          <w:rFonts w:asciiTheme="minorHAnsi" w:eastAsiaTheme="minorEastAsia" w:hAnsiTheme="minorHAnsi" w:cstheme="minorBidi"/>
          <w:noProof/>
          <w:sz w:val="24"/>
        </w:rPr>
      </w:pPr>
      <w:hyperlink w:anchor="_Toc414382134" w:history="1">
        <w:r w:rsidR="004D5ACE" w:rsidRPr="00BA33A3">
          <w:rPr>
            <w:rStyle w:val="ac"/>
            <w:rFonts w:hint="eastAsia"/>
            <w:noProof/>
          </w:rPr>
          <w:t>第二節</w:t>
        </w:r>
        <w:r w:rsidR="004D5ACE" w:rsidRPr="00BA33A3">
          <w:rPr>
            <w:rStyle w:val="ac"/>
            <w:noProof/>
          </w:rPr>
          <w:t xml:space="preserve"> </w:t>
        </w:r>
        <w:r w:rsidR="004D5ACE" w:rsidRPr="00BA33A3">
          <w:rPr>
            <w:rStyle w:val="ac"/>
            <w:rFonts w:hint="eastAsia"/>
            <w:noProof/>
          </w:rPr>
          <w:t>研究架構</w:t>
        </w:r>
        <w:r w:rsidR="004D5ACE">
          <w:rPr>
            <w:noProof/>
            <w:webHidden/>
          </w:rPr>
          <w:tab/>
        </w:r>
        <w:r w:rsidR="004D5ACE">
          <w:rPr>
            <w:noProof/>
            <w:webHidden/>
          </w:rPr>
          <w:fldChar w:fldCharType="begin"/>
        </w:r>
        <w:r w:rsidR="004D5ACE">
          <w:rPr>
            <w:noProof/>
            <w:webHidden/>
          </w:rPr>
          <w:instrText xml:space="preserve"> PAGEREF _Toc414382134 \h </w:instrText>
        </w:r>
        <w:r w:rsidR="004D5ACE">
          <w:rPr>
            <w:noProof/>
            <w:webHidden/>
          </w:rPr>
        </w:r>
        <w:r w:rsidR="004D5ACE">
          <w:rPr>
            <w:noProof/>
            <w:webHidden/>
          </w:rPr>
          <w:fldChar w:fldCharType="separate"/>
        </w:r>
        <w:r w:rsidR="004D5ACE">
          <w:rPr>
            <w:noProof/>
            <w:webHidden/>
          </w:rPr>
          <w:t>7</w:t>
        </w:r>
        <w:r w:rsidR="004D5ACE">
          <w:rPr>
            <w:noProof/>
            <w:webHidden/>
          </w:rPr>
          <w:fldChar w:fldCharType="end"/>
        </w:r>
      </w:hyperlink>
    </w:p>
    <w:p w14:paraId="55CFA053" w14:textId="77777777" w:rsidR="004D5ACE" w:rsidRDefault="002A4475">
      <w:pPr>
        <w:pStyle w:val="10"/>
        <w:rPr>
          <w:rFonts w:asciiTheme="minorHAnsi" w:eastAsiaTheme="minorEastAsia" w:hAnsiTheme="minorHAnsi" w:cstheme="minorBidi"/>
          <w:noProof/>
          <w:sz w:val="24"/>
        </w:rPr>
      </w:pPr>
      <w:hyperlink w:anchor="_Toc414382135" w:history="1">
        <w:r w:rsidR="004D5ACE" w:rsidRPr="00BA33A3">
          <w:rPr>
            <w:rStyle w:val="ac"/>
            <w:rFonts w:hint="eastAsia"/>
            <w:noProof/>
          </w:rPr>
          <w:t>參考文獻</w:t>
        </w:r>
        <w:r w:rsidR="004D5ACE">
          <w:rPr>
            <w:noProof/>
            <w:webHidden/>
          </w:rPr>
          <w:tab/>
        </w:r>
        <w:r w:rsidR="004D5ACE">
          <w:rPr>
            <w:noProof/>
            <w:webHidden/>
          </w:rPr>
          <w:fldChar w:fldCharType="begin"/>
        </w:r>
        <w:r w:rsidR="004D5ACE">
          <w:rPr>
            <w:noProof/>
            <w:webHidden/>
          </w:rPr>
          <w:instrText xml:space="preserve"> PAGEREF _Toc414382135 \h </w:instrText>
        </w:r>
        <w:r w:rsidR="004D5ACE">
          <w:rPr>
            <w:noProof/>
            <w:webHidden/>
          </w:rPr>
        </w:r>
        <w:r w:rsidR="004D5ACE">
          <w:rPr>
            <w:noProof/>
            <w:webHidden/>
          </w:rPr>
          <w:fldChar w:fldCharType="separate"/>
        </w:r>
        <w:r w:rsidR="004D5ACE">
          <w:rPr>
            <w:noProof/>
            <w:webHidden/>
          </w:rPr>
          <w:t>8</w:t>
        </w:r>
        <w:r w:rsidR="004D5ACE">
          <w:rPr>
            <w:noProof/>
            <w:webHidden/>
          </w:rPr>
          <w:fldChar w:fldCharType="end"/>
        </w:r>
      </w:hyperlink>
    </w:p>
    <w:p w14:paraId="2027F5E1" w14:textId="77777777" w:rsidR="000E6DDA" w:rsidRDefault="000E6DDA" w:rsidP="000E6DDA">
      <w:pPr>
        <w:widowControl/>
        <w:rPr>
          <w:rFonts w:ascii="TimesNewRomanPSMT" w:hAnsi="TimesNewRomanPSMT" w:cs="TimesNewRomanPSMT"/>
          <w:kern w:val="0"/>
        </w:rPr>
      </w:pPr>
      <w:r>
        <w:rPr>
          <w:rFonts w:ascii="TimesNewRomanPSMT" w:hAnsi="TimesNewRomanPSMT" w:cs="TimesNewRomanPSMT"/>
          <w:kern w:val="0"/>
        </w:rPr>
        <w:fldChar w:fldCharType="end"/>
      </w:r>
    </w:p>
    <w:p w14:paraId="38108B4F" w14:textId="77777777" w:rsidR="001072C3" w:rsidRPr="004D7B41" w:rsidRDefault="001072C3" w:rsidP="00BC755A">
      <w:pPr>
        <w:pStyle w:val="a6"/>
      </w:pPr>
      <w:bookmarkStart w:id="0" w:name="_Toc414382118"/>
      <w:r w:rsidRPr="004D7B41">
        <w:rPr>
          <w:rFonts w:hint="eastAsia"/>
        </w:rPr>
        <w:lastRenderedPageBreak/>
        <w:t>表</w:t>
      </w:r>
      <w:r w:rsidRPr="004D7B41">
        <w:rPr>
          <w:rFonts w:hint="eastAsia"/>
        </w:rPr>
        <w:t xml:space="preserve">  </w:t>
      </w:r>
      <w:r w:rsidRPr="004D7B41">
        <w:rPr>
          <w:rFonts w:hint="eastAsia"/>
        </w:rPr>
        <w:t>次</w:t>
      </w:r>
      <w:bookmarkEnd w:id="0"/>
    </w:p>
    <w:p w14:paraId="0ECCC7B0" w14:textId="77777777" w:rsidR="000E6DDA" w:rsidRDefault="004C3B91" w:rsidP="004C3B91">
      <w:pPr>
        <w:pStyle w:val="10"/>
        <w:jc w:val="left"/>
        <w:rPr>
          <w:rFonts w:ascii="TimesNewRomanPSMT" w:hAnsi="TimesNewRomanPSMT" w:cs="TimesNewRomanPSMT"/>
          <w:b/>
          <w:iCs/>
          <w:kern w:val="0"/>
          <w:sz w:val="36"/>
        </w:rPr>
      </w:pPr>
      <w:r>
        <w:rPr>
          <w:sz w:val="28"/>
          <w:szCs w:val="28"/>
        </w:rPr>
        <w:fldChar w:fldCharType="begin"/>
      </w:r>
      <w:r>
        <w:instrText xml:space="preserve"> TOC \h \z \t "</w:instrText>
      </w:r>
      <w:r>
        <w:instrText>表</w:instrText>
      </w:r>
      <w:r>
        <w:instrText xml:space="preserve">" \c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r w:rsidR="000E6DDA">
        <w:rPr>
          <w:rFonts w:ascii="TimesNewRomanPSMT" w:hAnsi="TimesNewRomanPSMT" w:cs="TimesNewRomanPSMT"/>
          <w:b/>
          <w:iCs/>
          <w:kern w:val="0"/>
          <w:sz w:val="36"/>
        </w:rPr>
        <w:br w:type="page"/>
      </w:r>
    </w:p>
    <w:p w14:paraId="611554D2" w14:textId="77777777" w:rsidR="00F76830" w:rsidRDefault="001072C3" w:rsidP="00BC755A">
      <w:pPr>
        <w:pStyle w:val="a6"/>
      </w:pPr>
      <w:bookmarkStart w:id="1" w:name="_Toc414382119"/>
      <w:r>
        <w:rPr>
          <w:rFonts w:hint="eastAsia"/>
        </w:rPr>
        <w:lastRenderedPageBreak/>
        <w:t>圖</w:t>
      </w:r>
      <w:r>
        <w:rPr>
          <w:rFonts w:hint="eastAsia"/>
        </w:rPr>
        <w:t xml:space="preserve">  </w:t>
      </w:r>
      <w:r>
        <w:rPr>
          <w:rFonts w:hint="eastAsia"/>
        </w:rPr>
        <w:t>次</w:t>
      </w:r>
      <w:bookmarkEnd w:id="1"/>
    </w:p>
    <w:p w14:paraId="52ED1726" w14:textId="77777777" w:rsidR="000E6DDA" w:rsidRDefault="00F76830" w:rsidP="00462553">
      <w:pPr>
        <w:pStyle w:val="10"/>
        <w:rPr>
          <w:rFonts w:ascii="TimesNewRomanPSMT" w:hAnsi="TimesNewRomanPSMT" w:cs="TimesNewRomanPSMT"/>
          <w:b/>
          <w:iCs/>
          <w:kern w:val="0"/>
          <w:sz w:val="36"/>
        </w:rPr>
        <w:sectPr w:rsidR="000E6DDA" w:rsidSect="00462553">
          <w:footerReference w:type="default" r:id="rId10"/>
          <w:pgSz w:w="11906" w:h="16838"/>
          <w:pgMar w:top="1418" w:right="1418" w:bottom="1418" w:left="1418" w:header="851" w:footer="992" w:gutter="0"/>
          <w:pgNumType w:fmt="lowerRoman" w:start="1"/>
          <w:cols w:space="425"/>
          <w:docGrid w:type="lines" w:linePitch="360"/>
        </w:sectPr>
      </w:pPr>
      <w:r>
        <w:rPr>
          <w:sz w:val="28"/>
          <w:szCs w:val="28"/>
        </w:rPr>
        <w:fldChar w:fldCharType="begin"/>
      </w:r>
      <w:r>
        <w:instrText xml:space="preserve"> </w:instrText>
      </w:r>
      <w:r>
        <w:rPr>
          <w:rFonts w:hint="eastAsia"/>
        </w:rPr>
        <w:instrText>TOC \h \z \t "</w:instrText>
      </w:r>
      <w:r>
        <w:rPr>
          <w:rFonts w:hint="eastAsia"/>
        </w:rPr>
        <w:instrText>圖</w:instrText>
      </w:r>
      <w:r>
        <w:rPr>
          <w:rFonts w:hint="eastAsia"/>
        </w:rPr>
        <w:instrText>" \c</w:instrText>
      </w:r>
      <w:r>
        <w:instrText xml:space="preserve"> </w:instrText>
      </w:r>
      <w:r>
        <w:rPr>
          <w:sz w:val="28"/>
          <w:szCs w:val="28"/>
        </w:rPr>
        <w:fldChar w:fldCharType="separate"/>
      </w:r>
      <w:r w:rsidR="002A4475">
        <w:rPr>
          <w:rFonts w:hint="eastAsia"/>
          <w:b/>
          <w:noProof/>
          <w:sz w:val="28"/>
          <w:szCs w:val="28"/>
        </w:rPr>
        <w:t>找不到圖表目錄。</w:t>
      </w:r>
      <w:r w:rsidR="002A4475">
        <w:rPr>
          <w:noProof/>
          <w:sz w:val="28"/>
          <w:szCs w:val="28"/>
        </w:rPr>
        <w:br/>
      </w:r>
      <w:r w:rsidR="002A4475">
        <w:rPr>
          <w:noProof/>
          <w:sz w:val="28"/>
          <w:szCs w:val="28"/>
        </w:rPr>
        <w:t>在您的文件中，選取要列入目錄中的單字，然後在</w:t>
      </w:r>
      <w:r w:rsidR="002A4475">
        <w:rPr>
          <w:noProof/>
          <w:sz w:val="28"/>
          <w:szCs w:val="28"/>
        </w:rPr>
        <w:t xml:space="preserve"> [</w:t>
      </w:r>
      <w:r w:rsidR="002A4475">
        <w:rPr>
          <w:noProof/>
          <w:sz w:val="28"/>
          <w:szCs w:val="28"/>
        </w:rPr>
        <w:t>常用</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樣式</w:t>
      </w:r>
      <w:r w:rsidR="002A4475">
        <w:rPr>
          <w:noProof/>
          <w:sz w:val="28"/>
          <w:szCs w:val="28"/>
        </w:rPr>
        <w:t xml:space="preserve">] </w:t>
      </w:r>
      <w:r w:rsidR="002A4475">
        <w:rPr>
          <w:noProof/>
          <w:sz w:val="28"/>
          <w:szCs w:val="28"/>
        </w:rPr>
        <w:t>下方按一下標題樣式。為每一個要包含的標頭重複上述動作。若要手動建立目錄，請在</w:t>
      </w:r>
      <w:r w:rsidR="002A4475">
        <w:rPr>
          <w:noProof/>
          <w:sz w:val="28"/>
          <w:szCs w:val="28"/>
        </w:rPr>
        <w:t xml:space="preserve"> [</w:t>
      </w:r>
      <w:r w:rsidR="002A4475">
        <w:rPr>
          <w:noProof/>
          <w:sz w:val="28"/>
          <w:szCs w:val="28"/>
        </w:rPr>
        <w:t>文件元素</w:t>
      </w:r>
      <w:r w:rsidR="002A4475">
        <w:rPr>
          <w:noProof/>
          <w:sz w:val="28"/>
          <w:szCs w:val="28"/>
        </w:rPr>
        <w:t xml:space="preserve">] </w:t>
      </w:r>
      <w:r w:rsidR="002A4475">
        <w:rPr>
          <w:noProof/>
          <w:sz w:val="28"/>
          <w:szCs w:val="28"/>
        </w:rPr>
        <w:t>索引標籤上，在</w:t>
      </w:r>
      <w:r w:rsidR="002A4475">
        <w:rPr>
          <w:noProof/>
          <w:sz w:val="28"/>
          <w:szCs w:val="28"/>
        </w:rPr>
        <w:t xml:space="preserve"> [</w:t>
      </w:r>
      <w:r w:rsidR="002A4475">
        <w:rPr>
          <w:noProof/>
          <w:sz w:val="28"/>
          <w:szCs w:val="28"/>
        </w:rPr>
        <w:t>目錄</w:t>
      </w:r>
      <w:r w:rsidR="002A4475">
        <w:rPr>
          <w:noProof/>
          <w:sz w:val="28"/>
          <w:szCs w:val="28"/>
        </w:rPr>
        <w:t xml:space="preserve">] </w:t>
      </w:r>
      <w:r w:rsidR="002A4475">
        <w:rPr>
          <w:noProof/>
          <w:sz w:val="28"/>
          <w:szCs w:val="28"/>
        </w:rPr>
        <w:t>下方指向一個樣式，然後按一下向下箭號。按一下</w:t>
      </w:r>
      <w:r w:rsidR="002A4475">
        <w:rPr>
          <w:noProof/>
          <w:sz w:val="28"/>
          <w:szCs w:val="28"/>
        </w:rPr>
        <w:t xml:space="preserve"> [</w:t>
      </w:r>
      <w:r w:rsidR="002A4475">
        <w:rPr>
          <w:noProof/>
          <w:sz w:val="28"/>
          <w:szCs w:val="28"/>
        </w:rPr>
        <w:t>手動目錄</w:t>
      </w:r>
      <w:r w:rsidR="002A4475">
        <w:rPr>
          <w:noProof/>
          <w:sz w:val="28"/>
          <w:szCs w:val="28"/>
        </w:rPr>
        <w:t xml:space="preserve">] </w:t>
      </w:r>
      <w:r w:rsidR="002A4475">
        <w:rPr>
          <w:noProof/>
          <w:sz w:val="28"/>
          <w:szCs w:val="28"/>
        </w:rPr>
        <w:t>下方一個樣式，然後手動輸入項目。</w:t>
      </w:r>
      <w:r>
        <w:fldChar w:fldCharType="end"/>
      </w:r>
    </w:p>
    <w:p w14:paraId="6C9DF94C" w14:textId="77777777" w:rsidR="00914546" w:rsidRPr="00BC755A" w:rsidRDefault="00430A5A" w:rsidP="00BC755A">
      <w:pPr>
        <w:pStyle w:val="a6"/>
      </w:pPr>
      <w:bookmarkStart w:id="2" w:name="_Toc404333236"/>
      <w:bookmarkStart w:id="3" w:name="_Toc414382120"/>
      <w:r w:rsidRPr="00BC755A">
        <w:rPr>
          <w:rFonts w:hint="eastAsia"/>
        </w:rPr>
        <w:lastRenderedPageBreak/>
        <w:t>第一章</w:t>
      </w:r>
      <w:r w:rsidRPr="00BC755A">
        <w:rPr>
          <w:rFonts w:hint="eastAsia"/>
        </w:rPr>
        <w:t xml:space="preserve"> </w:t>
      </w:r>
      <w:r w:rsidR="001A6586" w:rsidRPr="00BC755A">
        <w:rPr>
          <w:rFonts w:hint="eastAsia"/>
        </w:rPr>
        <w:t>緒論</w:t>
      </w:r>
      <w:bookmarkEnd w:id="2"/>
      <w:bookmarkEnd w:id="3"/>
    </w:p>
    <w:p w14:paraId="0371D96A" w14:textId="77777777" w:rsidR="00410E6A" w:rsidRDefault="00914546" w:rsidP="00BC755A">
      <w:pPr>
        <w:pStyle w:val="a8"/>
      </w:pPr>
      <w:bookmarkStart w:id="4" w:name="_Toc404333237"/>
      <w:bookmarkStart w:id="5" w:name="_Toc414382121"/>
      <w:r>
        <w:rPr>
          <w:rFonts w:hint="eastAsia"/>
        </w:rPr>
        <w:t>第一節</w:t>
      </w:r>
      <w:r w:rsidR="00430A5A">
        <w:rPr>
          <w:rFonts w:hint="eastAsia"/>
        </w:rPr>
        <w:t xml:space="preserve"> </w:t>
      </w:r>
      <w:r w:rsidR="00AA13F5">
        <w:rPr>
          <w:rFonts w:hint="eastAsia"/>
        </w:rPr>
        <w:t>研究背景與動機</w:t>
      </w:r>
      <w:bookmarkEnd w:id="4"/>
      <w:bookmarkEnd w:id="5"/>
    </w:p>
    <w:p w14:paraId="41AE7446" w14:textId="77777777" w:rsidR="00BC755A" w:rsidRPr="00BC755A" w:rsidRDefault="00BC755A" w:rsidP="00BC755A">
      <w:pPr>
        <w:pStyle w:val="ab"/>
      </w:pPr>
    </w:p>
    <w:p w14:paraId="5CAF872E" w14:textId="77777777" w:rsidR="00AA13F5" w:rsidRDefault="00AA13F5" w:rsidP="00BC755A">
      <w:pPr>
        <w:pStyle w:val="a8"/>
      </w:pPr>
      <w:bookmarkStart w:id="6" w:name="_Toc404333238"/>
      <w:bookmarkStart w:id="7" w:name="_Toc414382122"/>
      <w:r>
        <w:rPr>
          <w:rFonts w:hint="eastAsia"/>
        </w:rPr>
        <w:t>第二節</w:t>
      </w:r>
      <w:r w:rsidR="00430A5A">
        <w:rPr>
          <w:rFonts w:hint="eastAsia"/>
        </w:rPr>
        <w:t xml:space="preserve"> </w:t>
      </w:r>
      <w:r>
        <w:rPr>
          <w:rFonts w:hint="eastAsia"/>
        </w:rPr>
        <w:t>研究目的</w:t>
      </w:r>
      <w:bookmarkEnd w:id="6"/>
      <w:bookmarkEnd w:id="7"/>
    </w:p>
    <w:p w14:paraId="54E1E32D" w14:textId="77777777" w:rsidR="00BC755A" w:rsidRDefault="00BC755A" w:rsidP="00BC755A">
      <w:pPr>
        <w:pStyle w:val="ab"/>
      </w:pPr>
    </w:p>
    <w:p w14:paraId="78D50BA9" w14:textId="77777777" w:rsidR="00AA13F5" w:rsidRDefault="00AA13F5" w:rsidP="00BC755A">
      <w:pPr>
        <w:pStyle w:val="a8"/>
      </w:pPr>
      <w:bookmarkStart w:id="8" w:name="_Toc404333239"/>
      <w:bookmarkStart w:id="9" w:name="_Toc414382123"/>
      <w:r>
        <w:rPr>
          <w:rFonts w:hint="eastAsia"/>
        </w:rPr>
        <w:t>第三節</w:t>
      </w:r>
      <w:r w:rsidR="00430A5A">
        <w:rPr>
          <w:rFonts w:hint="eastAsia"/>
        </w:rPr>
        <w:t xml:space="preserve"> </w:t>
      </w:r>
      <w:r>
        <w:rPr>
          <w:rFonts w:hint="eastAsia"/>
        </w:rPr>
        <w:t>研究範圍</w:t>
      </w:r>
      <w:bookmarkEnd w:id="8"/>
      <w:bookmarkEnd w:id="9"/>
    </w:p>
    <w:p w14:paraId="202D5C31" w14:textId="77777777" w:rsidR="00BC755A" w:rsidRDefault="00BC755A" w:rsidP="00BC755A">
      <w:pPr>
        <w:pStyle w:val="ab"/>
      </w:pPr>
    </w:p>
    <w:p w14:paraId="073678C7" w14:textId="77777777" w:rsidR="00AA13F5" w:rsidRDefault="00AA13F5" w:rsidP="00BC755A">
      <w:pPr>
        <w:pStyle w:val="a8"/>
      </w:pPr>
      <w:bookmarkStart w:id="10" w:name="_Toc404333240"/>
      <w:bookmarkStart w:id="11" w:name="_Toc414382124"/>
      <w:r>
        <w:rPr>
          <w:rFonts w:hint="eastAsia"/>
        </w:rPr>
        <w:t>第四節</w:t>
      </w:r>
      <w:r w:rsidR="00430A5A">
        <w:rPr>
          <w:rFonts w:hint="eastAsia"/>
        </w:rPr>
        <w:t xml:space="preserve"> </w:t>
      </w:r>
      <w:r>
        <w:rPr>
          <w:rFonts w:hint="eastAsia"/>
        </w:rPr>
        <w:t>研究流程</w:t>
      </w:r>
      <w:bookmarkEnd w:id="10"/>
      <w:bookmarkEnd w:id="11"/>
    </w:p>
    <w:p w14:paraId="4FC42DE1" w14:textId="77777777" w:rsidR="00F90E72" w:rsidRPr="00F90E72" w:rsidRDefault="00F90E72" w:rsidP="00DC5A09">
      <w:pPr>
        <w:pStyle w:val="ab"/>
      </w:pPr>
    </w:p>
    <w:p w14:paraId="3420E46F" w14:textId="77777777" w:rsidR="00DA4452" w:rsidRDefault="00DA4452" w:rsidP="00BC755A">
      <w:pPr>
        <w:pStyle w:val="a8"/>
      </w:pPr>
      <w:bookmarkStart w:id="12" w:name="_Toc414382125"/>
      <w:bookmarkStart w:id="13" w:name="_Toc404333241"/>
      <w:r>
        <w:rPr>
          <w:rFonts w:hint="eastAsia"/>
        </w:rPr>
        <w:t>第五節</w:t>
      </w:r>
      <w:r>
        <w:rPr>
          <w:rFonts w:hint="eastAsia"/>
        </w:rPr>
        <w:t xml:space="preserve"> </w:t>
      </w:r>
      <w:r>
        <w:rPr>
          <w:rFonts w:hint="eastAsia"/>
        </w:rPr>
        <w:t>研究大綱</w:t>
      </w:r>
      <w:bookmarkEnd w:id="12"/>
    </w:p>
    <w:p w14:paraId="6CE84C0A" w14:textId="77777777" w:rsidR="00BC755A" w:rsidRDefault="00BC755A" w:rsidP="00BC755A">
      <w:pPr>
        <w:pStyle w:val="ab"/>
      </w:pPr>
    </w:p>
    <w:p w14:paraId="26BA140B" w14:textId="77777777" w:rsidR="00DA4452" w:rsidRDefault="00DA4452">
      <w:pPr>
        <w:widowControl/>
        <w:rPr>
          <w:rFonts w:eastAsia="標楷體"/>
          <w:b/>
          <w:iCs/>
          <w:kern w:val="0"/>
          <w:sz w:val="36"/>
        </w:rPr>
      </w:pPr>
      <w:r>
        <w:br w:type="page"/>
      </w:r>
    </w:p>
    <w:p w14:paraId="4B9FBFF0" w14:textId="77777777" w:rsidR="00AA13F5" w:rsidRDefault="00DA4452" w:rsidP="00BC755A">
      <w:pPr>
        <w:pStyle w:val="a6"/>
      </w:pPr>
      <w:bookmarkStart w:id="14" w:name="_Toc414382126"/>
      <w:r>
        <w:rPr>
          <w:rFonts w:hint="eastAsia"/>
        </w:rPr>
        <w:lastRenderedPageBreak/>
        <w:t>第二章</w:t>
      </w:r>
      <w:r>
        <w:rPr>
          <w:rFonts w:hint="eastAsia"/>
        </w:rPr>
        <w:t xml:space="preserve"> </w:t>
      </w:r>
      <w:r>
        <w:rPr>
          <w:rFonts w:hint="eastAsia"/>
        </w:rPr>
        <w:t>文獻探討</w:t>
      </w:r>
      <w:bookmarkEnd w:id="13"/>
      <w:bookmarkEnd w:id="14"/>
    </w:p>
    <w:p w14:paraId="4A934123" w14:textId="313543FD" w:rsidR="00AF3BF3" w:rsidRDefault="000A57DD" w:rsidP="004D604B">
      <w:pPr>
        <w:pStyle w:val="a8"/>
        <w:numPr>
          <w:ilvl w:val="0"/>
          <w:numId w:val="12"/>
        </w:numPr>
      </w:pPr>
      <w:bookmarkStart w:id="15" w:name="_Toc414382127"/>
      <w:r>
        <w:t>大數據</w:t>
      </w:r>
      <w:bookmarkEnd w:id="15"/>
    </w:p>
    <w:p w14:paraId="647BB508" w14:textId="00AC9087" w:rsidR="004D604B" w:rsidRDefault="004D604B" w:rsidP="004D604B">
      <w:pPr>
        <w:pStyle w:val="ab"/>
      </w:pPr>
      <w:r>
        <w:rPr>
          <w:rFonts w:hint="eastAsia"/>
        </w:rPr>
        <w:t>在麥肯錫</w:t>
      </w:r>
      <w:r>
        <w:rPr>
          <w:rFonts w:hint="eastAsia"/>
        </w:rPr>
        <w:t>The McKinsey Global Institute (MGI) 2011</w:t>
      </w:r>
      <w:r>
        <w:rPr>
          <w:rFonts w:hint="eastAsia"/>
        </w:rPr>
        <w:t>年的文章</w:t>
      </w:r>
      <w:r>
        <w:rPr>
          <w:rFonts w:hint="eastAsia"/>
        </w:rPr>
        <w:t xml:space="preserve"> </w:t>
      </w:r>
      <w:r>
        <w:rPr>
          <w:rFonts w:hint="eastAsia"/>
        </w:rPr>
        <w:t>《</w:t>
      </w:r>
      <w:r>
        <w:rPr>
          <w:rFonts w:hint="eastAsia"/>
        </w:rPr>
        <w:t>Big data: The next frontier for innovation, competition, and productivity</w:t>
      </w:r>
      <w:r>
        <w:rPr>
          <w:rFonts w:hint="eastAsia"/>
        </w:rPr>
        <w:t>》</w:t>
      </w:r>
      <w:r w:rsidR="002A4475">
        <w:fldChar w:fldCharType="begin"/>
      </w:r>
      <w:r w:rsidR="002A4475">
        <w:instrText xml:space="preserve"> ADDIN EN.CITE &lt;EndNote&gt;&lt;Cite&gt;&lt;Author&gt;Manyika&lt;/Author&gt;&lt;Year&gt;2011&lt;/Year&gt;&lt;RecNum&gt;10&lt;/RecNum&gt;&lt;DisplayText&gt;[1]&lt;/DisplayText&gt;&lt;record&gt;&lt;rec-number&gt;10&lt;/rec-number&gt;&lt;foreign-keys&gt;&lt;key app="EN" db-id="fvsrvf5aawr20peptwuxra5ct0ewexrpr52z" timestamp="1426489088"&gt;10&lt;/key&gt;&lt;/foreign-keys&gt;&lt;ref-type name="Journal Article"&gt;17&lt;/ref-type&gt;&lt;contributors&gt;&lt;authors&gt;&lt;author&gt;Manyika, James&lt;/author&gt;&lt;author&gt;Chui, Michael&lt;/author&gt;&lt;author&gt;Brown, Brad&lt;/author&gt;&lt;author&gt;Bughin, Jacques&lt;/author&gt;&lt;author&gt;Dobbs, Richard&lt;/author&gt;&lt;author&gt;Roxburgh, Charles&lt;/author&gt;&lt;/authors&gt;&lt;/contributors&gt;&lt;titles&gt;&lt;title&gt;Big data: The next frontier for innovation, competition, and productivity&lt;/title&gt;&lt;/titles&gt;&lt;dates&gt;&lt;year&gt;2011&lt;/year&gt;&lt;/dates&gt;&lt;urls&gt;&lt;/urls&gt;&lt;/record&gt;&lt;/Cite&gt;&lt;/EndNote&gt;</w:instrText>
      </w:r>
      <w:r w:rsidR="002A4475">
        <w:fldChar w:fldCharType="separate"/>
      </w:r>
      <w:r w:rsidR="002A4475">
        <w:rPr>
          <w:noProof/>
        </w:rPr>
        <w:t>[</w:t>
      </w:r>
      <w:hyperlink w:anchor="_ENREF_1" w:tooltip="Manyika, 2011 #10" w:history="1">
        <w:r w:rsidR="002A4475">
          <w:rPr>
            <w:noProof/>
          </w:rPr>
          <w:t>1</w:t>
        </w:r>
      </w:hyperlink>
      <w:r w:rsidR="002A4475">
        <w:rPr>
          <w:noProof/>
        </w:rPr>
        <w:t>]</w:t>
      </w:r>
      <w:r w:rsidR="002A4475">
        <w:fldChar w:fldCharType="end"/>
      </w:r>
      <w:r>
        <w:rPr>
          <w:rFonts w:hint="eastAsia"/>
        </w:rPr>
        <w:t>中提到：大數據（</w:t>
      </w:r>
      <w:r>
        <w:rPr>
          <w:rFonts w:hint="eastAsia"/>
        </w:rPr>
        <w:t>Big data</w:t>
      </w:r>
      <w:r>
        <w:rPr>
          <w:rFonts w:hint="eastAsia"/>
        </w:rPr>
        <w:t>）指的是以現有的科技難以處理的大量資料，資料的大小並沒有被定義，而是依照當時的科技能力而定。在</w:t>
      </w:r>
      <w:r>
        <w:rPr>
          <w:rFonts w:hint="eastAsia"/>
        </w:rPr>
        <w:t>META Group 2001</w:t>
      </w:r>
      <w:r>
        <w:rPr>
          <w:rFonts w:hint="eastAsia"/>
        </w:rPr>
        <w:t>年的演說</w:t>
      </w:r>
      <w:r w:rsidR="002A4475">
        <w:fldChar w:fldCharType="begin"/>
      </w:r>
      <w:r w:rsidR="002A4475">
        <w:instrText xml:space="preserve"> ADDIN EN.CITE &lt;EndNote&gt;&lt;Cite&gt;&lt;Author&gt;Laney&lt;/Author&gt;&lt;Year&gt;2001&lt;/Year&gt;&lt;RecNum&gt;11&lt;/RecNum&gt;&lt;DisplayText&gt;[2]&lt;/DisplayText&gt;&lt;record&gt;&lt;rec-number&gt;11&lt;/rec-number&gt;&lt;foreign-keys&gt;&lt;key app="EN" db-id="fvsrvf5aawr20peptwuxra5ct0ewexrpr52z" timestamp="1426489968"&gt;11&lt;/key&gt;&lt;/foreign-keys&gt;&lt;ref-type name="Journal Article"&gt;17&lt;/ref-type&gt;&lt;contributors&gt;&lt;authors&gt;&lt;author&gt;Laney, Douglas&lt;/author&gt;&lt;/authors&gt;&lt;/contributors&gt;&lt;titles&gt;&lt;title&gt;3D data management: Controlling data volume, velocity and variety&lt;/title&gt;&lt;secondary-title&gt;META Group Research Note&lt;/secondary-title&gt;&lt;/titles&gt;&lt;periodical&gt;&lt;full-title&gt;META Group Research Note&lt;/full-title&gt;&lt;/periodical&gt;&lt;volume&gt;6&lt;/volume&gt;&lt;dates&gt;&lt;year&gt;2001&lt;/year&gt;&lt;/dates&gt;&lt;urls&gt;&lt;/urls&gt;&lt;/record&gt;&lt;/Cite&gt;&lt;/EndNote&gt;</w:instrText>
      </w:r>
      <w:r w:rsidR="002A4475">
        <w:fldChar w:fldCharType="separate"/>
      </w:r>
      <w:r w:rsidR="002A4475">
        <w:rPr>
          <w:noProof/>
        </w:rPr>
        <w:t>[</w:t>
      </w:r>
      <w:hyperlink w:anchor="_ENREF_2" w:tooltip="Laney, 2001 #11" w:history="1">
        <w:r w:rsidR="002A4475">
          <w:rPr>
            <w:noProof/>
          </w:rPr>
          <w:t>2</w:t>
        </w:r>
      </w:hyperlink>
      <w:r w:rsidR="002A4475">
        <w:rPr>
          <w:noProof/>
        </w:rPr>
        <w:t>]</w:t>
      </w:r>
      <w:r w:rsidR="002A4475">
        <w:fldChar w:fldCharType="end"/>
      </w:r>
      <w:r>
        <w:rPr>
          <w:rFonts w:hint="eastAsia"/>
        </w:rPr>
        <w:t>中提到大數據有</w:t>
      </w:r>
      <w:r>
        <w:rPr>
          <w:rFonts w:hint="eastAsia"/>
        </w:rPr>
        <w:t>3V</w:t>
      </w:r>
      <w:r>
        <w:rPr>
          <w:rFonts w:hint="eastAsia"/>
        </w:rPr>
        <w:t>特徵：</w:t>
      </w:r>
    </w:p>
    <w:p w14:paraId="78DCD8AF" w14:textId="1430BE13" w:rsidR="004D604B" w:rsidRDefault="004D604B" w:rsidP="004D604B">
      <w:pPr>
        <w:pStyle w:val="ab"/>
        <w:numPr>
          <w:ilvl w:val="0"/>
          <w:numId w:val="13"/>
        </w:numPr>
        <w:ind w:leftChars="0"/>
      </w:pPr>
      <w:r>
        <w:rPr>
          <w:rFonts w:hint="eastAsia"/>
        </w:rPr>
        <w:t>Volume</w:t>
      </w:r>
      <w:r>
        <w:rPr>
          <w:rFonts w:hint="eastAsia"/>
        </w:rPr>
        <w:t>（大量）：意指資料的數量，而大數據的資料量通常是以現有的科技能力難以處理的數量，會隨著科技的演進不斷的增加。</w:t>
      </w:r>
    </w:p>
    <w:p w14:paraId="4B71972D" w14:textId="5B1F365A" w:rsidR="004D604B" w:rsidRDefault="004D604B" w:rsidP="004D604B">
      <w:pPr>
        <w:pStyle w:val="ab"/>
        <w:numPr>
          <w:ilvl w:val="0"/>
          <w:numId w:val="13"/>
        </w:numPr>
        <w:ind w:leftChars="0"/>
      </w:pPr>
      <w:r>
        <w:rPr>
          <w:rFonts w:hint="eastAsia"/>
        </w:rPr>
        <w:t>Velocity</w:t>
      </w:r>
      <w:r>
        <w:rPr>
          <w:rFonts w:hint="eastAsia"/>
        </w:rPr>
        <w:t>（快速）：意指資料產生與更新的速度，例如購物網站不斷快速產生的交易資料或者社群網站上會員的活動紀錄等，每分每秒都在快速地增加與更新。</w:t>
      </w:r>
    </w:p>
    <w:p w14:paraId="5FC17EE0" w14:textId="5A8005FC" w:rsidR="004D604B" w:rsidRDefault="004D604B" w:rsidP="004D604B">
      <w:pPr>
        <w:pStyle w:val="ab"/>
        <w:numPr>
          <w:ilvl w:val="0"/>
          <w:numId w:val="13"/>
        </w:numPr>
        <w:ind w:leftChars="0"/>
      </w:pPr>
      <w:r>
        <w:rPr>
          <w:rFonts w:hint="eastAsia"/>
        </w:rPr>
        <w:t>Variety</w:t>
      </w:r>
      <w:r>
        <w:rPr>
          <w:rFonts w:hint="eastAsia"/>
        </w:rPr>
        <w:t>（多樣性）：意指資料的內容與結構有的豐富的多樣性，除了結構化的數據資料，也存在著非結構化的圖像、聲音、影片及社群網站上的推文內容等。</w:t>
      </w:r>
    </w:p>
    <w:p w14:paraId="1D2D35F0" w14:textId="77777777" w:rsidR="004D604B" w:rsidRDefault="004D604B" w:rsidP="004D604B">
      <w:pPr>
        <w:pStyle w:val="ab"/>
      </w:pPr>
      <w:r>
        <w:rPr>
          <w:rFonts w:hint="eastAsia"/>
        </w:rPr>
        <w:t>由於大數據有著以上特性，配合資料分析的技術，能夠從原本看似沒什麼用處的數據資料分析出有用的資訊，並且進而轉換成商業智慧或者洞悉出知識，協助企業與科學找出問題背後的本質，了解目前的狀況，進而分析未來的趨勢。</w:t>
      </w:r>
    </w:p>
    <w:p w14:paraId="33663952" w14:textId="7C7271FB" w:rsidR="004D604B" w:rsidRPr="00E471D8" w:rsidRDefault="004D604B" w:rsidP="000865CB">
      <w:pPr>
        <w:pStyle w:val="ab"/>
      </w:pPr>
      <w:r>
        <w:rPr>
          <w:rFonts w:hint="eastAsia"/>
        </w:rPr>
        <w:t>大數據的應用範圍並不侷限於某種產業，以下是大數據在音樂產業上的案例：</w:t>
      </w:r>
    </w:p>
    <w:p w14:paraId="48C9D5BD" w14:textId="77777777" w:rsidR="001E15A1" w:rsidRDefault="000865CB" w:rsidP="00060D2C">
      <w:pPr>
        <w:pStyle w:val="a"/>
      </w:pPr>
      <w:r w:rsidRPr="000865CB">
        <w:rPr>
          <w:rFonts w:hint="eastAsia"/>
        </w:rPr>
        <w:t>大數據改變了「告示牌」對暢銷金曲的定義</w:t>
      </w:r>
    </w:p>
    <w:p w14:paraId="3980E765" w14:textId="021999DE" w:rsidR="001E15A1" w:rsidRDefault="001E15A1" w:rsidP="001E15A1">
      <w:pPr>
        <w:pStyle w:val="ab"/>
      </w:pPr>
      <w:r>
        <w:rPr>
          <w:rFonts w:hint="eastAsia"/>
        </w:rPr>
        <w:t>美國《告示牌》雜誌中的告示牌百強排行榜</w:t>
      </w:r>
      <w:r>
        <w:rPr>
          <w:rFonts w:hint="eastAsia"/>
        </w:rPr>
        <w:t>(Billboard Hot 100)</w:t>
      </w:r>
      <w:r>
        <w:rPr>
          <w:rFonts w:hint="eastAsia"/>
        </w:rPr>
        <w:t>是美國指標性的音樂單曲排行榜，統計週期是由每週一至週日，過去利用銷售數以及廣播數來決定誰能登上排行榜。</w:t>
      </w:r>
    </w:p>
    <w:p w14:paraId="2139D3E7" w14:textId="77777777" w:rsidR="001E15A1" w:rsidRDefault="001E15A1" w:rsidP="001E15A1">
      <w:pPr>
        <w:pStyle w:val="ab"/>
      </w:pPr>
      <w:r>
        <w:rPr>
          <w:rFonts w:hint="eastAsia"/>
        </w:rPr>
        <w:lastRenderedPageBreak/>
        <w:t>但是在</w:t>
      </w:r>
      <w:r>
        <w:rPr>
          <w:rFonts w:hint="eastAsia"/>
        </w:rPr>
        <w:t>2013</w:t>
      </w:r>
      <w:r>
        <w:rPr>
          <w:rFonts w:hint="eastAsia"/>
        </w:rPr>
        <w:t>年三月，它將</w:t>
      </w:r>
      <w:r>
        <w:rPr>
          <w:rFonts w:hint="eastAsia"/>
        </w:rPr>
        <w:t>YouTube</w:t>
      </w:r>
      <w:r>
        <w:rPr>
          <w:rFonts w:hint="eastAsia"/>
        </w:rPr>
        <w:t>的播放率加入了演算法中，使其重視這點的歌曲就是「哈林搖」。</w:t>
      </w:r>
    </w:p>
    <w:p w14:paraId="4282FFF6" w14:textId="77777777" w:rsidR="001E15A1" w:rsidRDefault="001E15A1" w:rsidP="001E15A1">
      <w:pPr>
        <w:pStyle w:val="ab"/>
      </w:pPr>
      <w:r>
        <w:rPr>
          <w:rFonts w:hint="eastAsia"/>
        </w:rPr>
        <w:t>「大賣才能成為金曲」這個觀念已經是個過時的觀念，「江南</w:t>
      </w:r>
      <w:r>
        <w:rPr>
          <w:rFonts w:hint="eastAsia"/>
        </w:rPr>
        <w:t>Style</w:t>
      </w:r>
      <w:r>
        <w:rPr>
          <w:rFonts w:hint="eastAsia"/>
        </w:rPr>
        <w:t>」以及「</w:t>
      </w:r>
      <w:r>
        <w:rPr>
          <w:rFonts w:hint="eastAsia"/>
        </w:rPr>
        <w:t>Call me maybe</w:t>
      </w:r>
      <w:r>
        <w:rPr>
          <w:rFonts w:hint="eastAsia"/>
        </w:rPr>
        <w:t>」也都是同樣的例子。</w:t>
      </w:r>
    </w:p>
    <w:p w14:paraId="36A25F4D" w14:textId="77777777" w:rsidR="001E15A1" w:rsidRDefault="001E15A1" w:rsidP="001E15A1">
      <w:pPr>
        <w:pStyle w:val="ab"/>
      </w:pPr>
      <w:r>
        <w:rPr>
          <w:rFonts w:hint="eastAsia"/>
        </w:rPr>
        <w:t>因此，告示牌除了將</w:t>
      </w:r>
      <w:proofErr w:type="spellStart"/>
      <w:r>
        <w:rPr>
          <w:rFonts w:hint="eastAsia"/>
        </w:rPr>
        <w:t>Youtube</w:t>
      </w:r>
      <w:proofErr w:type="spellEnd"/>
      <w:r>
        <w:rPr>
          <w:rFonts w:hint="eastAsia"/>
        </w:rPr>
        <w:t>播放次數加進他的演算法外，也加入了其他主流串流媒體上大量的數據，進而改善了他的排行榜。</w:t>
      </w:r>
    </w:p>
    <w:p w14:paraId="0E592AA1" w14:textId="3925A20E" w:rsidR="001E15A1" w:rsidRPr="001E15A1" w:rsidRDefault="001E15A1" w:rsidP="001E15A1">
      <w:pPr>
        <w:pStyle w:val="ab"/>
      </w:pPr>
      <w:r>
        <w:rPr>
          <w:rFonts w:hint="eastAsia"/>
        </w:rPr>
        <w:t>現在的流行音樂要成為金曲不能只從銷售的數字決定，反而聽眾開始掌握這個決定權，音樂產業則必須開始重視並且應用這些社群間分享的大數據。</w:t>
      </w:r>
    </w:p>
    <w:p w14:paraId="1E0733B1" w14:textId="77777777" w:rsidR="00F9324E" w:rsidRDefault="00F9324E" w:rsidP="00060D2C">
      <w:pPr>
        <w:pStyle w:val="a"/>
      </w:pPr>
      <w:r w:rsidRPr="00F9324E">
        <w:rPr>
          <w:rFonts w:hint="eastAsia"/>
        </w:rPr>
        <w:t>Pandora</w:t>
      </w:r>
      <w:r w:rsidRPr="00F9324E">
        <w:rPr>
          <w:rFonts w:hint="eastAsia"/>
        </w:rPr>
        <w:t>靠用戶數據預測葛萊美獎</w:t>
      </w:r>
    </w:p>
    <w:p w14:paraId="279AF6BB" w14:textId="373ED716" w:rsidR="001E15A1" w:rsidRPr="00D9214B" w:rsidRDefault="001E15A1" w:rsidP="001E15A1">
      <w:pPr>
        <w:pStyle w:val="ab"/>
      </w:pPr>
      <w:r w:rsidRPr="00D9214B">
        <w:t>Pandora</w:t>
      </w:r>
      <w:r w:rsidRPr="00D9214B">
        <w:t>是美國的串流音樂電台，與其它串流音樂或電台不同的是，他著重於音樂推薦服務，藉由用戶選擇的歌曲播放清單，並在其中穿插用戶可能會喜歡的歌曲，為了瞭解用戶的喜好，用戶可以在播放期間選擇「喜歡」、「不喜歡」或是跳過歌曲，幫助</w:t>
      </w:r>
      <w:r w:rsidRPr="00D9214B">
        <w:t>Pandora</w:t>
      </w:r>
      <w:r w:rsidRPr="00D9214B">
        <w:t>了解用戶的喜好，進而增進推薦歌曲的準確度。葛萊美獎</w:t>
      </w:r>
      <w:r w:rsidRPr="00D9214B">
        <w:t>(GRAMMY Awards)</w:t>
      </w:r>
      <w:r w:rsidRPr="00D9214B">
        <w:t>是美國音樂界的權威獎項之一，因此每到頒獎前夕各界都會開始爭相預測得獎的結果。由於</w:t>
      </w:r>
      <w:r w:rsidRPr="00D9214B">
        <w:t>Pandora</w:t>
      </w:r>
      <w:r w:rsidRPr="00D9214B">
        <w:t>著重於用戶的喜好，他們搜集了非常龐大的資料與數據，讓他們得以推論並且預測葛萊美獎可能的得主，將他們對第五十七屆的得主的預測比對最後的結果，準確率誤差可以在三名以內。</w:t>
      </w:r>
    </w:p>
    <w:p w14:paraId="38D32946" w14:textId="77777777" w:rsidR="00F9324E" w:rsidRDefault="00F9324E" w:rsidP="00060D2C">
      <w:pPr>
        <w:pStyle w:val="a"/>
      </w:pPr>
      <w:r w:rsidRPr="00F9324E">
        <w:rPr>
          <w:rFonts w:hint="eastAsia"/>
        </w:rPr>
        <w:t>Pandora</w:t>
      </w:r>
      <w:r w:rsidRPr="00F9324E">
        <w:rPr>
          <w:rFonts w:hint="eastAsia"/>
        </w:rPr>
        <w:t>靠用戶精準投放廣告</w:t>
      </w:r>
    </w:p>
    <w:p w14:paraId="364D456E" w14:textId="77777777" w:rsidR="001E15A1" w:rsidRDefault="001E15A1" w:rsidP="001E15A1">
      <w:pPr>
        <w:pStyle w:val="ab"/>
      </w:pPr>
      <w:r w:rsidRPr="00D9214B">
        <w:t>Pandora</w:t>
      </w:r>
      <w:r w:rsidRPr="00D9214B">
        <w:t>除了預測葛萊美獎以外，也利用用戶的數據投放用戶可能喜歡的廣告，進而將這些數據「變現」。</w:t>
      </w:r>
    </w:p>
    <w:p w14:paraId="7310C4E1" w14:textId="77777777" w:rsidR="001E15A1" w:rsidRDefault="001E15A1" w:rsidP="001E15A1">
      <w:pPr>
        <w:pStyle w:val="ab"/>
      </w:pPr>
      <w:r w:rsidRPr="00D9214B">
        <w:t>免費音樂串流的提供者為了增加其收入來源，會選擇播放廣告商的廣告，但是漫無目的的投放廣告反而會造成反效果，使得用戶必須忍受他們不喜歡的廣告，對音樂串流媒體及廣告商來說反而造成傷害。</w:t>
      </w:r>
    </w:p>
    <w:p w14:paraId="6BEF8DA6" w14:textId="655DD3A9" w:rsidR="001E15A1" w:rsidRPr="00F9324E" w:rsidRDefault="001E15A1" w:rsidP="001E15A1">
      <w:pPr>
        <w:pStyle w:val="ab"/>
        <w:rPr>
          <w:iCs/>
        </w:rPr>
      </w:pPr>
      <w:r w:rsidRPr="00D9214B">
        <w:lastRenderedPageBreak/>
        <w:t>因此，</w:t>
      </w:r>
      <w:r w:rsidRPr="00D9214B">
        <w:t>Pandora</w:t>
      </w:r>
      <w:r w:rsidRPr="00D9214B">
        <w:t>的邏輯是：用戶播放喜歡的音樂</w:t>
      </w:r>
      <w:r w:rsidRPr="00D9214B">
        <w:t>&gt;</w:t>
      </w:r>
      <w:r w:rsidRPr="00D9214B">
        <w:t>推測用戶喜好的音樂</w:t>
      </w:r>
      <w:r w:rsidRPr="00D9214B">
        <w:t>&gt;</w:t>
      </w:r>
      <w:r w:rsidRPr="00D9214B">
        <w:t>推薦用戶可能喜歡的音樂</w:t>
      </w:r>
      <w:r w:rsidRPr="00D9214B">
        <w:t>&gt;</w:t>
      </w:r>
      <w:r w:rsidRPr="00D9214B">
        <w:t>推測用戶喜歡的風格以及口味</w:t>
      </w:r>
      <w:r w:rsidRPr="00D9214B">
        <w:t>&gt;</w:t>
      </w:r>
      <w:r w:rsidRPr="00D9214B">
        <w:t>投放廣告。他們認為，比起隨機投放，若廣告能夠符合用戶的口味以及需求，這樣反而可以造就三贏的局面。</w:t>
      </w:r>
    </w:p>
    <w:p w14:paraId="672CF43C" w14:textId="41246306" w:rsidR="00292AC7" w:rsidRDefault="00F9324E" w:rsidP="00060D2C">
      <w:pPr>
        <w:pStyle w:val="a"/>
      </w:pPr>
      <w:r w:rsidRPr="00F9324E">
        <w:rPr>
          <w:rFonts w:hint="eastAsia"/>
        </w:rPr>
        <w:t>Pandora</w:t>
      </w:r>
      <w:r w:rsidRPr="00F9324E">
        <w:rPr>
          <w:rFonts w:hint="eastAsia"/>
        </w:rPr>
        <w:t>提供聽眾數據分析工具</w:t>
      </w:r>
      <w:r w:rsidRPr="00F9324E">
        <w:rPr>
          <w:rFonts w:hint="eastAsia"/>
        </w:rPr>
        <w:t>AMP</w:t>
      </w:r>
    </w:p>
    <w:p w14:paraId="751CE296" w14:textId="77777777" w:rsidR="001E15A1" w:rsidRDefault="001E15A1" w:rsidP="001E15A1">
      <w:pPr>
        <w:pStyle w:val="ab"/>
      </w:pPr>
      <w:r w:rsidRPr="00D9214B">
        <w:t>對音樂人來說，音樂串流平台除了只是版稅的收入來源以外，似乎沒辦法得到其他幫助，若想要知道聽眾的行為，除了靠關係跟平台提供商要以外，似乎沒有其他更簡單的方法。</w:t>
      </w:r>
    </w:p>
    <w:p w14:paraId="618418E4" w14:textId="77777777" w:rsidR="001E15A1" w:rsidRDefault="001E15A1" w:rsidP="001E15A1">
      <w:pPr>
        <w:pStyle w:val="ab"/>
      </w:pPr>
      <w:r w:rsidRPr="00D9214B">
        <w:t>Pandora</w:t>
      </w:r>
      <w:r w:rsidRPr="00D9214B">
        <w:t>的創辦人透露，以前跟曾經參與樂團巡迴演出，發現曝光率一直難以提高，對優秀的獨立樂團與歌手來說，無法讓聽眾聽到優秀的音樂，對聽眾來說是一種損失。這個也是創辦人之所以創辦</w:t>
      </w:r>
      <w:r w:rsidRPr="00D9214B">
        <w:t>Pandora radio</w:t>
      </w:r>
      <w:r w:rsidRPr="00D9214B">
        <w:t>的原因。</w:t>
      </w:r>
      <w:r>
        <w:br/>
      </w:r>
      <w:r w:rsidRPr="00D9214B">
        <w:t>為了讓優秀的樂團與歌手能夠被大家聽到，</w:t>
      </w:r>
      <w:r w:rsidRPr="00D9214B">
        <w:t>Pandora</w:t>
      </w:r>
      <w:r w:rsidRPr="00D9214B">
        <w:t>另外推出聽眾數據分析工具</w:t>
      </w:r>
      <w:r w:rsidRPr="00D9214B">
        <w:t xml:space="preserve">AMP(Artist Marketing </w:t>
      </w:r>
      <w:proofErr w:type="spellStart"/>
      <w:r w:rsidRPr="00D9214B">
        <w:t>Plaform</w:t>
      </w:r>
      <w:proofErr w:type="spellEnd"/>
      <w:r w:rsidRPr="00D9214B">
        <w:t>)</w:t>
      </w:r>
      <w:r w:rsidRPr="00D9214B">
        <w:t>，幫助音樂人了解關於他們聽眾的數據，如來自哪裡、聽什麼、收聽的習慣。</w:t>
      </w:r>
    </w:p>
    <w:p w14:paraId="42A28B39" w14:textId="23BBC762" w:rsidR="00DC5A09" w:rsidRPr="001E15A1" w:rsidRDefault="001E15A1" w:rsidP="001E15A1">
      <w:pPr>
        <w:pStyle w:val="ab"/>
        <w:rPr>
          <w:rFonts w:ascii="Calibri" w:hAnsi="Calibri"/>
        </w:rPr>
      </w:pPr>
      <w:r w:rsidRPr="00D9214B">
        <w:t>這些資料可以讓音樂人能夠更精準的推廣他們的音樂、創作聽眾喜歡的音樂，並且讓他們的聽眾能夠更加滿意。對</w:t>
      </w:r>
      <w:r w:rsidRPr="00D9214B">
        <w:t>Pandora</w:t>
      </w:r>
      <w:r w:rsidRPr="00D9214B">
        <w:t>來說，這也可以帶來更多的聽眾與更大的收益。</w:t>
      </w:r>
    </w:p>
    <w:p w14:paraId="5C2C9F0B" w14:textId="5832B1F6" w:rsidR="00060D2C" w:rsidRPr="00060D2C" w:rsidRDefault="00060D2C" w:rsidP="00060D2C">
      <w:pPr>
        <w:pStyle w:val="a8"/>
        <w:numPr>
          <w:ilvl w:val="0"/>
          <w:numId w:val="12"/>
        </w:numPr>
      </w:pPr>
      <w:bookmarkStart w:id="16" w:name="_Toc414382128"/>
      <w:r w:rsidRPr="00060D2C">
        <w:t>音樂</w:t>
      </w:r>
      <w:r w:rsidRPr="00060D2C">
        <w:rPr>
          <w:rFonts w:hint="eastAsia"/>
        </w:rPr>
        <w:t>類型</w:t>
      </w:r>
      <w:bookmarkEnd w:id="16"/>
    </w:p>
    <w:p w14:paraId="36DE6035" w14:textId="5879B053" w:rsidR="00060D2C" w:rsidRDefault="00060D2C" w:rsidP="00060D2C">
      <w:pPr>
        <w:pStyle w:val="ab"/>
      </w:pPr>
      <w:r w:rsidRPr="002F54BE">
        <w:t>由於音樂類型分類的說法眾說紛紜，因此我們</w:t>
      </w:r>
      <w:r w:rsidRPr="002F54BE">
        <w:rPr>
          <w:rFonts w:hint="eastAsia"/>
        </w:rPr>
        <w:t>依照</w:t>
      </w:r>
      <w:r w:rsidRPr="002F54BE">
        <w:t>TZANETAKIS AND COOK(2002)</w:t>
      </w:r>
      <w:r w:rsidR="002A4475">
        <w:fldChar w:fldCharType="begin"/>
      </w:r>
      <w:r w:rsidR="002A4475">
        <w:instrText xml:space="preserve"> ADDIN EN.CITE &lt;EndNote&gt;&lt;Cite&gt;&lt;Author&gt;Tzanetakis&lt;/Author&gt;&lt;Year&gt;2002&lt;/Year&gt;&lt;RecNum&gt;9&lt;/RecNum&gt;&lt;DisplayText&gt;[3]&lt;/DisplayText&gt;&lt;record&gt;&lt;rec-number&gt;9&lt;/rec-number&gt;&lt;foreign-keys&gt;&lt;key app="EN" db-id="fvsrvf5aawr20peptwuxra5ct0ewexrpr52z" timestamp="1425953840"&gt;9&lt;/key&gt;&lt;/foreign-keys&gt;&lt;ref-type name="Journal Article"&gt;17&lt;/ref-type&gt;&lt;contributors&gt;&lt;authors&gt;&lt;author&gt;Tzanetakis, George&lt;/author&gt;&lt;author&gt;Cook, Perry&lt;/author&gt;&lt;/authors&gt;&lt;/contributors&gt;&lt;titles&gt;&lt;title&gt;Musical genre classification of audio signals&lt;/title&gt;&lt;secondary-title&gt;Speech and Audio Processing, IEEE transactions on&lt;/secondary-title&gt;&lt;/titles&gt;&lt;periodical&gt;&lt;full-title&gt;Speech and Audio Processing, IEEE transactions on&lt;/full-title&gt;&lt;/periodical&gt;&lt;pages&gt;293-302&lt;/pages&gt;&lt;volume&gt;10&lt;/volume&gt;&lt;number&gt;5&lt;/number&gt;&lt;dates&gt;&lt;year&gt;2002&lt;/year&gt;&lt;/dates&gt;&lt;isbn&gt;1063-6676&lt;/isbn&gt;&lt;urls&gt;&lt;/urls&gt;&lt;/record&gt;&lt;/Cite&gt;&lt;/EndNote&gt;</w:instrText>
      </w:r>
      <w:r w:rsidR="002A4475">
        <w:fldChar w:fldCharType="separate"/>
      </w:r>
      <w:r w:rsidR="002A4475">
        <w:rPr>
          <w:noProof/>
        </w:rPr>
        <w:t>[</w:t>
      </w:r>
      <w:hyperlink w:anchor="_ENREF_3" w:tooltip="Tzanetakis, 2002 #9" w:history="1">
        <w:r w:rsidR="002A4475">
          <w:rPr>
            <w:noProof/>
          </w:rPr>
          <w:t>3</w:t>
        </w:r>
      </w:hyperlink>
      <w:r w:rsidR="002A4475">
        <w:rPr>
          <w:noProof/>
        </w:rPr>
        <w:t>]</w:t>
      </w:r>
      <w:r w:rsidR="002A4475">
        <w:fldChar w:fldCharType="end"/>
      </w:r>
      <w:r w:rsidRPr="002F54BE">
        <w:rPr>
          <w:rFonts w:hint="eastAsia"/>
        </w:rPr>
        <w:t>的音樂分類</w:t>
      </w:r>
      <w:r>
        <w:t>，分為</w:t>
      </w:r>
      <w:r w:rsidRPr="001E15A1">
        <w:t>Classical</w:t>
      </w:r>
      <w:r>
        <w:t>（古典音樂）、</w:t>
      </w:r>
      <w:r>
        <w:t>Country</w:t>
      </w:r>
      <w:r>
        <w:t>（鄉村音樂）、</w:t>
      </w:r>
      <w:r>
        <w:t>Disco</w:t>
      </w:r>
      <w:r>
        <w:t>（迪斯可）、</w:t>
      </w:r>
      <w:r>
        <w:t>Hip-Hop</w:t>
      </w:r>
      <w:r>
        <w:t>（嘻哈）、</w:t>
      </w:r>
      <w:r>
        <w:t>Jazz</w:t>
      </w:r>
      <w:r>
        <w:t>（爵士樂）、</w:t>
      </w:r>
      <w:r>
        <w:t>Rock</w:t>
      </w:r>
      <w:r>
        <w:t>（搖滾樂）、</w:t>
      </w:r>
      <w:r>
        <w:t>Blues</w:t>
      </w:r>
      <w:r>
        <w:t>（藍調）、</w:t>
      </w:r>
      <w:r>
        <w:rPr>
          <w:rFonts w:hint="eastAsia"/>
        </w:rPr>
        <w:t>Reggae</w:t>
      </w:r>
      <w:r>
        <w:t>（</w:t>
      </w:r>
      <w:r w:rsidRPr="001E15A1">
        <w:rPr>
          <w:rFonts w:hint="eastAsia"/>
        </w:rPr>
        <w:t>雷鬼音樂</w:t>
      </w:r>
      <w:r>
        <w:t>）、</w:t>
      </w:r>
      <w:r>
        <w:rPr>
          <w:rFonts w:hint="eastAsia"/>
        </w:rPr>
        <w:t>Pop</w:t>
      </w:r>
      <w:r>
        <w:t>（</w:t>
      </w:r>
      <w:r w:rsidRPr="001E15A1">
        <w:rPr>
          <w:rFonts w:hint="eastAsia"/>
        </w:rPr>
        <w:t>流行音樂</w:t>
      </w:r>
      <w:r>
        <w:t>）以及</w:t>
      </w:r>
      <w:r w:rsidRPr="001E15A1">
        <w:rPr>
          <w:rFonts w:hint="eastAsia"/>
        </w:rPr>
        <w:t>Metal</w:t>
      </w:r>
      <w:r>
        <w:t>（</w:t>
      </w:r>
      <w:r w:rsidRPr="001E15A1">
        <w:rPr>
          <w:rFonts w:hint="eastAsia"/>
        </w:rPr>
        <w:t>重金屬音樂</w:t>
      </w:r>
      <w:r>
        <w:t>）</w:t>
      </w:r>
      <w:r>
        <w:rPr>
          <w:rFonts w:hint="eastAsia"/>
        </w:rPr>
        <w:t>這</w:t>
      </w:r>
      <w:r w:rsidRPr="002F54BE">
        <w:t>十種</w:t>
      </w:r>
      <w:r>
        <w:t>，以下逐一做簡單介紹</w:t>
      </w:r>
      <w:r w:rsidRPr="002F54BE">
        <w:t>：</w:t>
      </w:r>
    </w:p>
    <w:p w14:paraId="0C1DAAB9" w14:textId="77777777" w:rsidR="00060D2C" w:rsidRPr="001E15A1" w:rsidRDefault="00060D2C" w:rsidP="00060D2C">
      <w:pPr>
        <w:pStyle w:val="a"/>
        <w:numPr>
          <w:ilvl w:val="0"/>
          <w:numId w:val="17"/>
        </w:numPr>
      </w:pPr>
      <w:r w:rsidRPr="001E15A1">
        <w:t xml:space="preserve">Classical </w:t>
      </w:r>
      <w:r w:rsidRPr="001E15A1">
        <w:rPr>
          <w:rFonts w:hint="eastAsia"/>
        </w:rPr>
        <w:t>古典音樂：</w:t>
      </w:r>
    </w:p>
    <w:p w14:paraId="692B2A09" w14:textId="77777777" w:rsidR="00060D2C" w:rsidRPr="001E15A1" w:rsidRDefault="00060D2C" w:rsidP="00060D2C">
      <w:pPr>
        <w:pStyle w:val="a"/>
      </w:pPr>
      <w:r w:rsidRPr="001E15A1">
        <w:lastRenderedPageBreak/>
        <w:t xml:space="preserve">Country </w:t>
      </w:r>
      <w:r w:rsidRPr="001E15A1">
        <w:rPr>
          <w:rFonts w:hint="eastAsia"/>
        </w:rPr>
        <w:t>鄉村音樂</w:t>
      </w:r>
      <w:r w:rsidRPr="001E15A1">
        <w:t>：</w:t>
      </w:r>
    </w:p>
    <w:p w14:paraId="37F88944" w14:textId="77777777" w:rsidR="00060D2C" w:rsidRPr="001E15A1" w:rsidRDefault="00060D2C" w:rsidP="00060D2C">
      <w:pPr>
        <w:pStyle w:val="a"/>
      </w:pPr>
      <w:r w:rsidRPr="001E15A1">
        <w:rPr>
          <w:rFonts w:hint="eastAsia"/>
        </w:rPr>
        <w:t xml:space="preserve">Disco </w:t>
      </w:r>
      <w:r w:rsidRPr="001E15A1">
        <w:rPr>
          <w:rFonts w:hint="eastAsia"/>
        </w:rPr>
        <w:t>迪斯可</w:t>
      </w:r>
      <w:r w:rsidRPr="001E15A1">
        <w:t>：</w:t>
      </w:r>
    </w:p>
    <w:p w14:paraId="54B6C20E" w14:textId="77777777" w:rsidR="00060D2C" w:rsidRPr="001E15A1" w:rsidRDefault="00060D2C" w:rsidP="00060D2C">
      <w:pPr>
        <w:pStyle w:val="a"/>
      </w:pPr>
      <w:r w:rsidRPr="001E15A1">
        <w:t xml:space="preserve">Hip-hop </w:t>
      </w:r>
      <w:r w:rsidRPr="001E15A1">
        <w:rPr>
          <w:rFonts w:hint="eastAsia"/>
        </w:rPr>
        <w:t>嘻哈</w:t>
      </w:r>
      <w:r w:rsidRPr="001E15A1">
        <w:t>：</w:t>
      </w:r>
    </w:p>
    <w:p w14:paraId="023F7073" w14:textId="77777777" w:rsidR="00060D2C" w:rsidRPr="001E15A1" w:rsidRDefault="00060D2C" w:rsidP="00060D2C">
      <w:pPr>
        <w:pStyle w:val="a"/>
      </w:pPr>
      <w:r w:rsidRPr="001E15A1">
        <w:t xml:space="preserve">Jazz </w:t>
      </w:r>
      <w:r w:rsidRPr="001E15A1">
        <w:rPr>
          <w:rFonts w:hint="eastAsia"/>
        </w:rPr>
        <w:t>爵士</w:t>
      </w:r>
      <w:r w:rsidRPr="001E15A1">
        <w:t>樂：</w:t>
      </w:r>
    </w:p>
    <w:p w14:paraId="56C9ABB1" w14:textId="77777777" w:rsidR="00060D2C" w:rsidRDefault="00060D2C" w:rsidP="00060D2C">
      <w:pPr>
        <w:pStyle w:val="a"/>
      </w:pPr>
      <w:r w:rsidRPr="001E15A1">
        <w:t xml:space="preserve">Rock </w:t>
      </w:r>
      <w:r w:rsidRPr="001E15A1">
        <w:rPr>
          <w:rFonts w:hint="eastAsia"/>
        </w:rPr>
        <w:t>搖滾樂</w:t>
      </w:r>
      <w:r w:rsidRPr="001E15A1">
        <w:t>：</w:t>
      </w:r>
    </w:p>
    <w:p w14:paraId="11CC7CD3" w14:textId="77777777" w:rsidR="00060D2C" w:rsidRPr="001E15A1" w:rsidRDefault="00060D2C" w:rsidP="00060D2C">
      <w:pPr>
        <w:pStyle w:val="ab"/>
      </w:pPr>
      <w:r w:rsidRPr="001E15A1">
        <w:rPr>
          <w:rFonts w:hint="eastAsia"/>
        </w:rPr>
        <w:t>起緣於</w:t>
      </w:r>
      <w:r w:rsidRPr="001E15A1">
        <w:t>1950</w:t>
      </w:r>
      <w:r w:rsidRPr="001E15A1">
        <w:rPr>
          <w:rFonts w:hint="eastAsia"/>
        </w:rPr>
        <w:t>年代的</w:t>
      </w:r>
      <w:r w:rsidRPr="001E15A1">
        <w:t>英國與美國</w:t>
      </w:r>
      <w:r w:rsidRPr="001E15A1">
        <w:rPr>
          <w:rFonts w:hint="eastAsia"/>
        </w:rPr>
        <w:t>，</w:t>
      </w:r>
      <w:r w:rsidRPr="001E15A1">
        <w:t>主要從藍調與鄉村樂演化而來，其典型的樂器配置為主唱、</w:t>
      </w:r>
      <w:r w:rsidRPr="001E15A1">
        <w:rPr>
          <w:rFonts w:hint="eastAsia"/>
        </w:rPr>
        <w:t>電</w:t>
      </w:r>
      <w:r w:rsidRPr="001E15A1">
        <w:t>吉他、貝斯、爵士鼓。</w:t>
      </w:r>
    </w:p>
    <w:p w14:paraId="6CDD54C2" w14:textId="77777777" w:rsidR="00060D2C" w:rsidRPr="001E15A1" w:rsidRDefault="00060D2C" w:rsidP="00060D2C">
      <w:pPr>
        <w:pStyle w:val="a"/>
      </w:pPr>
      <w:r w:rsidRPr="001E15A1">
        <w:rPr>
          <w:rFonts w:hint="eastAsia"/>
        </w:rPr>
        <w:t>Blue</w:t>
      </w:r>
      <w:r w:rsidRPr="001E15A1">
        <w:t xml:space="preserve">s </w:t>
      </w:r>
      <w:r w:rsidRPr="001E15A1">
        <w:rPr>
          <w:rFonts w:hint="eastAsia"/>
        </w:rPr>
        <w:t>藍調</w:t>
      </w:r>
      <w:r w:rsidRPr="001E15A1">
        <w:t>：</w:t>
      </w:r>
    </w:p>
    <w:p w14:paraId="020999D4" w14:textId="77777777" w:rsidR="00060D2C" w:rsidRPr="001E15A1" w:rsidRDefault="00060D2C" w:rsidP="00060D2C">
      <w:pPr>
        <w:pStyle w:val="a"/>
      </w:pPr>
      <w:r w:rsidRPr="001E15A1">
        <w:rPr>
          <w:rFonts w:hint="eastAsia"/>
        </w:rPr>
        <w:t>Reggae</w:t>
      </w:r>
      <w:r w:rsidRPr="001E15A1">
        <w:t xml:space="preserve"> </w:t>
      </w:r>
      <w:r w:rsidRPr="001E15A1">
        <w:rPr>
          <w:rFonts w:hint="eastAsia"/>
        </w:rPr>
        <w:t>雷鬼音樂</w:t>
      </w:r>
      <w:r w:rsidRPr="001E15A1">
        <w:t>：</w:t>
      </w:r>
    </w:p>
    <w:p w14:paraId="455F1D87" w14:textId="77777777" w:rsidR="00060D2C" w:rsidRDefault="00060D2C" w:rsidP="00060D2C">
      <w:pPr>
        <w:pStyle w:val="a"/>
      </w:pPr>
      <w:r w:rsidRPr="001E15A1">
        <w:rPr>
          <w:rFonts w:hint="eastAsia"/>
        </w:rPr>
        <w:t>Pop</w:t>
      </w:r>
      <w:r w:rsidRPr="001E15A1">
        <w:t xml:space="preserve"> </w:t>
      </w:r>
      <w:r w:rsidRPr="001E15A1">
        <w:rPr>
          <w:rFonts w:hint="eastAsia"/>
        </w:rPr>
        <w:t>流行音樂</w:t>
      </w:r>
      <w:r w:rsidRPr="001E15A1">
        <w:t>：</w:t>
      </w:r>
    </w:p>
    <w:p w14:paraId="6CFC90C5" w14:textId="77777777" w:rsidR="00060D2C" w:rsidRDefault="00060D2C" w:rsidP="00060D2C">
      <w:pPr>
        <w:pStyle w:val="a"/>
      </w:pPr>
      <w:r w:rsidRPr="001E15A1">
        <w:rPr>
          <w:rFonts w:hint="eastAsia"/>
        </w:rPr>
        <w:t>Metal</w:t>
      </w:r>
      <w:r w:rsidRPr="001E15A1">
        <w:t xml:space="preserve"> </w:t>
      </w:r>
      <w:r w:rsidRPr="001E15A1">
        <w:rPr>
          <w:rFonts w:hint="eastAsia"/>
        </w:rPr>
        <w:t>重金屬音樂</w:t>
      </w:r>
      <w:r w:rsidRPr="001E15A1">
        <w:t>：</w:t>
      </w:r>
    </w:p>
    <w:p w14:paraId="637E7286" w14:textId="2BE21C56" w:rsidR="00060D2C" w:rsidRDefault="00060D2C" w:rsidP="00060D2C">
      <w:pPr>
        <w:pStyle w:val="ab"/>
      </w:pPr>
      <w:r w:rsidRPr="001E15A1">
        <w:t>重金屬音樂</w:t>
      </w:r>
      <w:r w:rsidRPr="001E15A1">
        <w:rPr>
          <w:rFonts w:hint="eastAsia"/>
        </w:rPr>
        <w:t>起緣於</w:t>
      </w:r>
      <w:r w:rsidRPr="001E15A1">
        <w:t>1960</w:t>
      </w:r>
      <w:r w:rsidRPr="001E15A1">
        <w:rPr>
          <w:rFonts w:hint="eastAsia"/>
        </w:rPr>
        <w:t>年代</w:t>
      </w:r>
      <w:r w:rsidRPr="001E15A1">
        <w:t>末期的英國與美國，</w:t>
      </w:r>
      <w:r w:rsidRPr="001E15A1">
        <w:rPr>
          <w:rFonts w:hint="eastAsia"/>
        </w:rPr>
        <w:t>從</w:t>
      </w:r>
      <w:r w:rsidRPr="001E15A1">
        <w:t>搖滾樂演化而</w:t>
      </w:r>
      <w:r w:rsidRPr="001E15A1">
        <w:rPr>
          <w:rFonts w:hint="eastAsia"/>
        </w:rPr>
        <w:t>來</w:t>
      </w:r>
      <w:r w:rsidRPr="001E15A1">
        <w:t>，其典型的樂器配置為主唱、</w:t>
      </w:r>
      <w:r w:rsidRPr="001E15A1">
        <w:rPr>
          <w:rFonts w:hint="eastAsia"/>
        </w:rPr>
        <w:t>電</w:t>
      </w:r>
      <w:r w:rsidRPr="001E15A1">
        <w:t>吉他、貝斯、爵士鼓與電子琴，特色為重節奏、高度失真的音色</w:t>
      </w:r>
      <w:r w:rsidRPr="001E15A1">
        <w:rPr>
          <w:rFonts w:hint="eastAsia"/>
        </w:rPr>
        <w:t>，</w:t>
      </w:r>
      <w:r w:rsidRPr="001E15A1">
        <w:t>屬於渾厚且音量大的音樂類型。</w:t>
      </w:r>
    </w:p>
    <w:p w14:paraId="6548F626" w14:textId="3859E083" w:rsidR="00041A25" w:rsidRDefault="00A2502C" w:rsidP="00A2502C">
      <w:pPr>
        <w:pStyle w:val="a8"/>
        <w:numPr>
          <w:ilvl w:val="0"/>
          <w:numId w:val="12"/>
        </w:numPr>
      </w:pPr>
      <w:bookmarkStart w:id="17" w:name="_Toc414382129"/>
      <w:r w:rsidRPr="00A2502C">
        <w:rPr>
          <w:rFonts w:hint="eastAsia"/>
        </w:rPr>
        <w:t>音樂結構分析軟體</w:t>
      </w:r>
      <w:r w:rsidRPr="00A2502C">
        <w:rPr>
          <w:rFonts w:hint="eastAsia"/>
        </w:rPr>
        <w:t>-Songle.jp</w:t>
      </w:r>
      <w:bookmarkEnd w:id="17"/>
    </w:p>
    <w:p w14:paraId="197FF960" w14:textId="0F0F5890" w:rsidR="00A2502C" w:rsidRDefault="00A2502C" w:rsidP="00A2502C">
      <w:pPr>
        <w:pStyle w:val="ab"/>
      </w:pPr>
      <w:r w:rsidRPr="00F11706">
        <w:rPr>
          <w:rFonts w:hint="eastAsia"/>
        </w:rPr>
        <w:t>Songle.jp</w:t>
      </w:r>
      <w:r w:rsidR="002A4475">
        <w:fldChar w:fldCharType="begin"/>
      </w:r>
      <w:r w:rsidR="002A4475">
        <w:instrText xml:space="preserve"> ADDIN EN.CITE &lt;EndNote&gt;&lt;Cite&gt;&lt;Author&gt;Goto&lt;/Author&gt;&lt;Year&gt;2011&lt;/Year&gt;&lt;RecNum&gt;12&lt;/RecNum&gt;&lt;DisplayText&gt;[4]&lt;/DisplayText&gt;&lt;record&gt;&lt;rec-number&gt;12&lt;/rec-number&gt;&lt;foreign-keys&gt;&lt;key app="EN" db-id="fvsrvf5aawr20peptwuxra5ct0ewexrpr52z" timestamp="1426493237"&gt;12&lt;/key&gt;&lt;/foreign-keys&gt;&lt;ref-type name="Conference Proceedings"&gt;10&lt;/ref-type&gt;&lt;contributors&gt;&lt;authors&gt;&lt;author&gt;Goto, Masataka&lt;/author&gt;&lt;author&gt;Yoshii, Kazuyoshi&lt;/author&gt;&lt;author&gt;Fujihara, Hiromasa&lt;/author&gt;&lt;author&gt;Mauch, Matthias&lt;/author&gt;&lt;author&gt;Nakano, Tomoyasu&lt;/author&gt;&lt;/authors&gt;&lt;/contributors&gt;&lt;titles&gt;&lt;title&gt;Songle: A Web Service for Active Music Listening Improved by User Contributions&lt;/title&gt;&lt;secondary-title&gt;ISMIR&lt;/secondary-title&gt;&lt;/titles&gt;&lt;pages&gt;311-316&lt;/pages&gt;&lt;dates&gt;&lt;year&gt;2011&lt;/year&gt;&lt;/dates&gt;&lt;publisher&gt;Citeseer&lt;/publisher&gt;&lt;urls&gt;&lt;/urls&gt;&lt;/record&gt;&lt;/Cite&gt;&lt;/EndNote&gt;</w:instrText>
      </w:r>
      <w:r w:rsidR="002A4475">
        <w:fldChar w:fldCharType="separate"/>
      </w:r>
      <w:r w:rsidR="002A4475">
        <w:rPr>
          <w:noProof/>
        </w:rPr>
        <w:t>[</w:t>
      </w:r>
      <w:hyperlink w:anchor="_ENREF_4" w:tooltip="Goto, 2011 #12" w:history="1">
        <w:r w:rsidR="002A4475">
          <w:rPr>
            <w:noProof/>
          </w:rPr>
          <w:t>4</w:t>
        </w:r>
      </w:hyperlink>
      <w:r w:rsidR="002A4475">
        <w:rPr>
          <w:noProof/>
        </w:rPr>
        <w:t>]</w:t>
      </w:r>
      <w:r w:rsidR="002A4475">
        <w:fldChar w:fldCharType="end"/>
      </w:r>
      <w:r>
        <w:t>是一套建立於網站服務的分析軟體，藉由解析</w:t>
      </w:r>
      <w:r>
        <w:rPr>
          <w:rFonts w:hint="eastAsia"/>
        </w:rPr>
        <w:t>音源</w:t>
      </w:r>
      <w:r>
        <w:t>訊號的音樂解析技術（</w:t>
      </w:r>
      <w:r w:rsidRPr="00835F12">
        <w:t>music-understanding technologies</w:t>
      </w:r>
      <w:r>
        <w:t>）</w:t>
      </w:r>
      <w:r>
        <w:rPr>
          <w:rFonts w:hint="eastAsia"/>
        </w:rPr>
        <w:t>，</w:t>
      </w:r>
      <w:r>
        <w:t>分析出音樂</w:t>
      </w:r>
      <w:r>
        <w:rPr>
          <w:rFonts w:hint="eastAsia"/>
        </w:rPr>
        <w:t>結構</w:t>
      </w:r>
      <w:r>
        <w:t>，如節奏、旋律線、曲式結構以及和弦進行，並且將其視覺化，讓聆聽者除了聆聽音樂，更可以更加深入的瞭解所聽的音樂真正的模樣。</w:t>
      </w:r>
    </w:p>
    <w:p w14:paraId="41F4BCD0" w14:textId="6D30CD19" w:rsidR="00A2502C" w:rsidRDefault="00A2502C" w:rsidP="00A2502C">
      <w:pPr>
        <w:pStyle w:val="ab"/>
      </w:pPr>
      <w:r>
        <w:rPr>
          <w:rFonts w:hint="eastAsia"/>
        </w:rPr>
        <w:lastRenderedPageBreak/>
        <w:t>由於是機器</w:t>
      </w:r>
      <w:r>
        <w:t>自動解析，資訊難免會有一些誤差及錯誤，因此</w:t>
      </w:r>
      <w:r>
        <w:t>Songle.jp</w:t>
      </w:r>
      <w:r>
        <w:t>也提供一套容易使用的更正系統，讓聆聽者在聆聽音樂時若發現</w:t>
      </w:r>
      <w:r>
        <w:rPr>
          <w:rFonts w:hint="eastAsia"/>
        </w:rPr>
        <w:t>錯誤</w:t>
      </w:r>
      <w:r>
        <w:t>，可以自行修正軟體分析不全或者錯誤的部分，</w:t>
      </w:r>
      <w:r>
        <w:rPr>
          <w:rFonts w:hint="eastAsia"/>
        </w:rPr>
        <w:t>協助</w:t>
      </w:r>
      <w:r>
        <w:t>Songle.jp</w:t>
      </w:r>
      <w:r>
        <w:t>進行機器學習，</w:t>
      </w:r>
      <w:r>
        <w:rPr>
          <w:rFonts w:hint="eastAsia"/>
        </w:rPr>
        <w:t>亦可</w:t>
      </w:r>
      <w:r>
        <w:t>協助其他聆聽者接收較正確的資訊。</w:t>
      </w:r>
      <w:r>
        <w:t>Songle.jp</w:t>
      </w:r>
      <w:r>
        <w:t>提供三種功能給使用者使用</w:t>
      </w:r>
      <w:r>
        <w:t>:</w:t>
      </w:r>
    </w:p>
    <w:p w14:paraId="64FC5A8A" w14:textId="77777777" w:rsidR="00A2502C" w:rsidRDefault="00A2502C" w:rsidP="00A2502C">
      <w:pPr>
        <w:pStyle w:val="ab"/>
        <w:numPr>
          <w:ilvl w:val="0"/>
          <w:numId w:val="19"/>
        </w:numPr>
        <w:ind w:leftChars="0"/>
      </w:pPr>
      <w:r>
        <w:t>檢索功能（</w:t>
      </w:r>
      <w:r w:rsidRPr="006D35A8">
        <w:t>Retrieval</w:t>
      </w:r>
      <w:r>
        <w:t xml:space="preserve"> </w:t>
      </w:r>
      <w:r w:rsidRPr="006D35A8">
        <w:t>Function</w:t>
      </w:r>
      <w:r>
        <w:t>）</w:t>
      </w:r>
    </w:p>
    <w:p w14:paraId="402A5E50" w14:textId="77777777" w:rsidR="00A2502C" w:rsidRDefault="00A2502C" w:rsidP="00A2502C">
      <w:pPr>
        <w:pStyle w:val="ab"/>
        <w:numPr>
          <w:ilvl w:val="0"/>
          <w:numId w:val="19"/>
        </w:numPr>
        <w:ind w:leftChars="0"/>
      </w:pPr>
      <w:r>
        <w:t>瀏覽音樂結構功能（</w:t>
      </w:r>
      <w:r w:rsidRPr="006D35A8">
        <w:t>Within-song</w:t>
      </w:r>
      <w:r>
        <w:t xml:space="preserve"> </w:t>
      </w:r>
      <w:r w:rsidRPr="006D35A8">
        <w:t>Browsing</w:t>
      </w:r>
      <w:r>
        <w:t xml:space="preserve"> Function</w:t>
      </w:r>
      <w:r>
        <w:t>）</w:t>
      </w:r>
    </w:p>
    <w:p w14:paraId="3470F868" w14:textId="77777777" w:rsidR="00A2502C" w:rsidRDefault="00A2502C" w:rsidP="00A2502C">
      <w:pPr>
        <w:pStyle w:val="ab"/>
        <w:numPr>
          <w:ilvl w:val="0"/>
          <w:numId w:val="19"/>
        </w:numPr>
        <w:ind w:leftChars="0"/>
      </w:pPr>
      <w:r>
        <w:rPr>
          <w:rFonts w:hint="eastAsia"/>
        </w:rPr>
        <w:t>註解</w:t>
      </w:r>
      <w:r>
        <w:t>修正功能（</w:t>
      </w:r>
      <w:r w:rsidRPr="006D35A8">
        <w:t>Annotat</w:t>
      </w:r>
      <w:r>
        <w:t>ion Function</w:t>
      </w:r>
      <w:r>
        <w:t>）</w:t>
      </w:r>
    </w:p>
    <w:p w14:paraId="6CF68359" w14:textId="77777777" w:rsidR="00A2502C" w:rsidRDefault="00A2502C" w:rsidP="00A2502C">
      <w:pPr>
        <w:pStyle w:val="ab"/>
      </w:pPr>
      <w:r>
        <w:t>相較於其他研究等級（</w:t>
      </w:r>
      <w:r w:rsidRPr="00ED42BE">
        <w:t>research-level</w:t>
      </w:r>
      <w:r>
        <w:rPr>
          <w:rFonts w:hint="eastAsia"/>
        </w:rPr>
        <w:t>）的分析軟體</w:t>
      </w:r>
      <w:r>
        <w:t>，</w:t>
      </w:r>
      <w:r>
        <w:t>Songle.jp</w:t>
      </w:r>
      <w:r>
        <w:t>提供一套</w:t>
      </w:r>
      <w:r>
        <w:rPr>
          <w:rFonts w:hint="eastAsia"/>
        </w:rPr>
        <w:t>讓</w:t>
      </w:r>
      <w:r>
        <w:t>非研究者皆可輕易使用的網站平台，讓大眾不需學習艱深的技術</w:t>
      </w:r>
      <w:r>
        <w:rPr>
          <w:rFonts w:hint="eastAsia"/>
        </w:rPr>
        <w:t>也</w:t>
      </w:r>
      <w:r>
        <w:t>可以深入的瞭解音樂，</w:t>
      </w:r>
      <w:r>
        <w:rPr>
          <w:rFonts w:hint="eastAsia"/>
        </w:rPr>
        <w:t>挖掘</w:t>
      </w:r>
      <w:r>
        <w:t>音樂喜好。對於研究者</w:t>
      </w:r>
      <w:r>
        <w:rPr>
          <w:rFonts w:hint="eastAsia"/>
        </w:rPr>
        <w:t>，</w:t>
      </w:r>
      <w:r>
        <w:t>Songle.jp</w:t>
      </w:r>
      <w:r>
        <w:t>也期許能夠為學術研究領域提供一個展示音樂解析技術（</w:t>
      </w:r>
      <w:r w:rsidRPr="00835F12">
        <w:t>music-understanding technologies</w:t>
      </w:r>
      <w:r>
        <w:t>）</w:t>
      </w:r>
      <w:bookmarkStart w:id="18" w:name="_GoBack"/>
      <w:bookmarkEnd w:id="18"/>
      <w:r>
        <w:t>的平台，幫助其他研究者進行關於音樂資訊的研究。</w:t>
      </w:r>
    </w:p>
    <w:p w14:paraId="3011DD0C" w14:textId="43BE9E2D" w:rsidR="00A2502C" w:rsidRPr="00BC70CD" w:rsidRDefault="00A2502C" w:rsidP="00BC70CD">
      <w:pPr>
        <w:pStyle w:val="ab"/>
        <w:rPr>
          <w:rFonts w:ascii="Calibri" w:hAnsi="Calibri"/>
          <w:sz w:val="21"/>
          <w:szCs w:val="22"/>
        </w:rPr>
      </w:pPr>
      <w:r>
        <w:t>音樂本身對電腦來說屬於非結構化的資料，為了瞭解與分析音樂的結構，本研究將採用</w:t>
      </w:r>
      <w:r w:rsidRPr="00F11706">
        <w:rPr>
          <w:rFonts w:hint="eastAsia"/>
        </w:rPr>
        <w:t>音樂結構分析軟體</w:t>
      </w:r>
      <w:r w:rsidRPr="00F11706">
        <w:rPr>
          <w:rFonts w:hint="eastAsia"/>
        </w:rPr>
        <w:t>-Songle.jp</w:t>
      </w:r>
      <w:r>
        <w:t>進行分析的部分，</w:t>
      </w:r>
      <w:r>
        <w:rPr>
          <w:rFonts w:hint="eastAsia"/>
        </w:rPr>
        <w:t>將</w:t>
      </w:r>
      <w:r>
        <w:t>非結構化的音樂轉換為結構化的數據，進而</w:t>
      </w:r>
      <w:r>
        <w:rPr>
          <w:rFonts w:hint="eastAsia"/>
        </w:rPr>
        <w:t>進行分析</w:t>
      </w:r>
      <w:r>
        <w:t>。</w:t>
      </w:r>
    </w:p>
    <w:p w14:paraId="3B1806CB" w14:textId="77777777" w:rsidR="00DC5A09" w:rsidRDefault="00041A25" w:rsidP="00DC5A09">
      <w:pPr>
        <w:pStyle w:val="a8"/>
      </w:pPr>
      <w:bookmarkStart w:id="19" w:name="_Toc414382130"/>
      <w:bookmarkStart w:id="20" w:name="_Toc404333245"/>
      <w:r>
        <w:rPr>
          <w:rFonts w:hint="eastAsia"/>
        </w:rPr>
        <w:t>第四節</w:t>
      </w:r>
      <w:bookmarkEnd w:id="19"/>
      <w:r w:rsidR="00391151">
        <w:rPr>
          <w:rFonts w:hint="eastAsia"/>
        </w:rPr>
        <w:t xml:space="preserve"> </w:t>
      </w:r>
      <w:bookmarkEnd w:id="20"/>
    </w:p>
    <w:p w14:paraId="23C95E4F" w14:textId="77777777" w:rsidR="00E63CA1" w:rsidRDefault="00E63CA1" w:rsidP="00DC5A09">
      <w:pPr>
        <w:pStyle w:val="ab"/>
      </w:pPr>
    </w:p>
    <w:p w14:paraId="0F62B406" w14:textId="1BCAD864" w:rsidR="00041A25" w:rsidRPr="00E63CA1" w:rsidRDefault="00041A25" w:rsidP="002A4475">
      <w:pPr>
        <w:pStyle w:val="a8"/>
        <w:rPr>
          <w:rFonts w:hint="eastAsia"/>
        </w:rPr>
      </w:pPr>
      <w:bookmarkStart w:id="21" w:name="_Toc404333246"/>
      <w:bookmarkStart w:id="22" w:name="_Toc414382131"/>
      <w:r>
        <w:rPr>
          <w:rFonts w:hint="eastAsia"/>
        </w:rPr>
        <w:t>第五節</w:t>
      </w:r>
      <w:bookmarkEnd w:id="21"/>
      <w:bookmarkEnd w:id="22"/>
    </w:p>
    <w:p w14:paraId="544480ED" w14:textId="77777777" w:rsidR="002A4475" w:rsidRDefault="002A4475" w:rsidP="00BC755A">
      <w:pPr>
        <w:pStyle w:val="a6"/>
        <w:sectPr w:rsidR="002A4475" w:rsidSect="00E216D3">
          <w:pgSz w:w="11906" w:h="16838"/>
          <w:pgMar w:top="1418" w:right="1418" w:bottom="1418" w:left="1418" w:header="851" w:footer="992" w:gutter="0"/>
          <w:pgNumType w:start="1"/>
          <w:cols w:space="425"/>
          <w:docGrid w:type="lines" w:linePitch="360"/>
        </w:sectPr>
      </w:pPr>
      <w:bookmarkStart w:id="23" w:name="_Toc404333248"/>
      <w:bookmarkStart w:id="24" w:name="_Toc414382132"/>
    </w:p>
    <w:p w14:paraId="58A0F94F" w14:textId="4F2B8971" w:rsidR="00041A25" w:rsidRDefault="00041A25" w:rsidP="00BC755A">
      <w:pPr>
        <w:pStyle w:val="a6"/>
      </w:pPr>
      <w:r>
        <w:rPr>
          <w:rFonts w:hint="eastAsia"/>
        </w:rPr>
        <w:lastRenderedPageBreak/>
        <w:t>第三章</w:t>
      </w:r>
      <w:r w:rsidR="00430A5A">
        <w:rPr>
          <w:rFonts w:hint="eastAsia"/>
        </w:rPr>
        <w:t xml:space="preserve"> </w:t>
      </w:r>
      <w:bookmarkEnd w:id="23"/>
      <w:r w:rsidR="00DC5A09">
        <w:rPr>
          <w:rFonts w:hint="eastAsia"/>
        </w:rPr>
        <w:t>研究</w:t>
      </w:r>
      <w:r w:rsidR="00A35795">
        <w:rPr>
          <w:rFonts w:hint="eastAsia"/>
        </w:rPr>
        <w:t>方法</w:t>
      </w:r>
      <w:bookmarkEnd w:id="24"/>
    </w:p>
    <w:p w14:paraId="32892F35" w14:textId="77777777" w:rsidR="00041A25" w:rsidRDefault="00041A25" w:rsidP="00BC755A">
      <w:pPr>
        <w:pStyle w:val="a8"/>
      </w:pPr>
      <w:bookmarkStart w:id="25" w:name="_Toc404333249"/>
      <w:bookmarkStart w:id="26" w:name="_Toc414382133"/>
      <w:r>
        <w:rPr>
          <w:rFonts w:hint="eastAsia"/>
        </w:rPr>
        <w:t>第一節</w:t>
      </w:r>
      <w:r w:rsidR="00430A5A">
        <w:rPr>
          <w:rFonts w:hint="eastAsia"/>
        </w:rPr>
        <w:t xml:space="preserve"> </w:t>
      </w:r>
      <w:r w:rsidR="00DC5A09">
        <w:rPr>
          <w:rFonts w:hint="eastAsia"/>
        </w:rPr>
        <w:t>研究</w:t>
      </w:r>
      <w:r>
        <w:rPr>
          <w:rFonts w:hint="eastAsia"/>
        </w:rPr>
        <w:t>概要</w:t>
      </w:r>
      <w:bookmarkEnd w:id="25"/>
      <w:bookmarkEnd w:id="26"/>
    </w:p>
    <w:p w14:paraId="53E4C01F" w14:textId="77777777" w:rsidR="00041A25" w:rsidRDefault="00041A25" w:rsidP="00BC755A">
      <w:pPr>
        <w:pStyle w:val="a8"/>
      </w:pPr>
      <w:bookmarkStart w:id="27" w:name="_Toc404333250"/>
      <w:bookmarkStart w:id="28" w:name="_Toc414382134"/>
      <w:r>
        <w:rPr>
          <w:rFonts w:hint="eastAsia"/>
        </w:rPr>
        <w:t>第二節</w:t>
      </w:r>
      <w:r w:rsidR="00430A5A">
        <w:rPr>
          <w:rFonts w:hint="eastAsia"/>
        </w:rPr>
        <w:t xml:space="preserve"> </w:t>
      </w:r>
      <w:r w:rsidR="00DC5A09">
        <w:rPr>
          <w:rFonts w:hint="eastAsia"/>
        </w:rPr>
        <w:t>研究</w:t>
      </w:r>
      <w:r>
        <w:rPr>
          <w:rFonts w:hint="eastAsia"/>
        </w:rPr>
        <w:t>架構</w:t>
      </w:r>
      <w:bookmarkEnd w:id="27"/>
      <w:bookmarkEnd w:id="28"/>
    </w:p>
    <w:p w14:paraId="09AB4420" w14:textId="77777777" w:rsidR="00DB00FD" w:rsidRDefault="00DB00FD" w:rsidP="00060D2C">
      <w:pPr>
        <w:pStyle w:val="a"/>
        <w:numPr>
          <w:ilvl w:val="0"/>
          <w:numId w:val="20"/>
        </w:numPr>
      </w:pPr>
    </w:p>
    <w:p w14:paraId="0A613175" w14:textId="77777777" w:rsidR="006A2B9B" w:rsidRDefault="006A2B9B" w:rsidP="00060D2C">
      <w:pPr>
        <w:pStyle w:val="a"/>
      </w:pPr>
    </w:p>
    <w:p w14:paraId="4DB300F6" w14:textId="77777777" w:rsidR="00DC5A09" w:rsidRDefault="00DC5A09">
      <w:pPr>
        <w:widowControl/>
        <w:rPr>
          <w:rFonts w:eastAsia="標楷體"/>
        </w:rPr>
      </w:pPr>
      <w:r>
        <w:rPr>
          <w:rFonts w:eastAsia="標楷體"/>
        </w:rPr>
        <w:br w:type="page"/>
      </w:r>
    </w:p>
    <w:p w14:paraId="6738C4B1" w14:textId="77777777" w:rsidR="00041A25" w:rsidRPr="00BC755A" w:rsidRDefault="00041A25" w:rsidP="00BC755A">
      <w:pPr>
        <w:pStyle w:val="a6"/>
      </w:pPr>
      <w:bookmarkStart w:id="29" w:name="_Toc404333251"/>
      <w:bookmarkStart w:id="30" w:name="_Toc414382135"/>
      <w:r w:rsidRPr="00BC755A">
        <w:rPr>
          <w:rFonts w:hint="eastAsia"/>
        </w:rPr>
        <w:lastRenderedPageBreak/>
        <w:t>參考文獻</w:t>
      </w:r>
      <w:bookmarkEnd w:id="29"/>
      <w:bookmarkEnd w:id="30"/>
    </w:p>
    <w:p w14:paraId="1EA2A50E" w14:textId="77777777" w:rsidR="002A4475" w:rsidRPr="002A4475" w:rsidRDefault="002E64D7" w:rsidP="002A4475">
      <w:pPr>
        <w:pStyle w:val="EndNoteBibliography"/>
        <w:ind w:left="720" w:hanging="720"/>
      </w:pPr>
      <w:r w:rsidRPr="002E64D7">
        <w:rPr>
          <w:rFonts w:ascii="標楷體" w:eastAsia="標楷體" w:hAnsi="標楷體"/>
        </w:rPr>
        <w:fldChar w:fldCharType="begin"/>
      </w:r>
      <w:r w:rsidRPr="002E64D7">
        <w:rPr>
          <w:rFonts w:ascii="標楷體" w:eastAsia="標楷體" w:hAnsi="標楷體"/>
        </w:rPr>
        <w:instrText xml:space="preserve"> ADDIN EN.REFLIST </w:instrText>
      </w:r>
      <w:r w:rsidRPr="002E64D7">
        <w:rPr>
          <w:rFonts w:ascii="標楷體" w:eastAsia="標楷體" w:hAnsi="標楷體"/>
        </w:rPr>
        <w:fldChar w:fldCharType="separate"/>
      </w:r>
      <w:bookmarkStart w:id="31" w:name="_ENREF_1"/>
      <w:r w:rsidR="002A4475" w:rsidRPr="002A4475">
        <w:t>1.</w:t>
      </w:r>
      <w:r w:rsidR="002A4475" w:rsidRPr="002A4475">
        <w:tab/>
        <w:t xml:space="preserve">Manyika, J., et al., </w:t>
      </w:r>
      <w:r w:rsidR="002A4475" w:rsidRPr="002A4475">
        <w:rPr>
          <w:i/>
        </w:rPr>
        <w:t>Big data: The next frontier for innovation, competition, and productivity.</w:t>
      </w:r>
      <w:r w:rsidR="002A4475" w:rsidRPr="002A4475">
        <w:t xml:space="preserve"> 2011.</w:t>
      </w:r>
      <w:bookmarkEnd w:id="31"/>
    </w:p>
    <w:p w14:paraId="60F57076" w14:textId="77777777" w:rsidR="002A4475" w:rsidRPr="002A4475" w:rsidRDefault="002A4475" w:rsidP="002A4475">
      <w:pPr>
        <w:pStyle w:val="EndNoteBibliography"/>
        <w:ind w:left="720" w:hanging="720"/>
      </w:pPr>
      <w:bookmarkStart w:id="32" w:name="_ENREF_2"/>
      <w:r w:rsidRPr="002A4475">
        <w:t>2.</w:t>
      </w:r>
      <w:r w:rsidRPr="002A4475">
        <w:tab/>
        <w:t xml:space="preserve">Laney, D., </w:t>
      </w:r>
      <w:r w:rsidRPr="002A4475">
        <w:rPr>
          <w:i/>
        </w:rPr>
        <w:t>3D data management: Controlling data volume, velocity and variety.</w:t>
      </w:r>
      <w:r w:rsidRPr="002A4475">
        <w:t xml:space="preserve"> META Group Research Note, 2001. </w:t>
      </w:r>
      <w:r w:rsidRPr="002A4475">
        <w:rPr>
          <w:b/>
        </w:rPr>
        <w:t>6</w:t>
      </w:r>
      <w:r w:rsidRPr="002A4475">
        <w:t>.</w:t>
      </w:r>
      <w:bookmarkEnd w:id="32"/>
    </w:p>
    <w:p w14:paraId="15BC8C59" w14:textId="77777777" w:rsidR="002A4475" w:rsidRPr="002A4475" w:rsidRDefault="002A4475" w:rsidP="002A4475">
      <w:pPr>
        <w:pStyle w:val="EndNoteBibliography"/>
        <w:ind w:left="720" w:hanging="720"/>
      </w:pPr>
      <w:bookmarkStart w:id="33" w:name="_ENREF_3"/>
      <w:r w:rsidRPr="002A4475">
        <w:t>3.</w:t>
      </w:r>
      <w:r w:rsidRPr="002A4475">
        <w:tab/>
        <w:t xml:space="preserve">Tzanetakis, G. and P. Cook, </w:t>
      </w:r>
      <w:r w:rsidRPr="002A4475">
        <w:rPr>
          <w:i/>
        </w:rPr>
        <w:t>Musical genre classification of audio signals.</w:t>
      </w:r>
      <w:r w:rsidRPr="002A4475">
        <w:t xml:space="preserve"> Speech and Audio Processing, IEEE transactions on, 2002. </w:t>
      </w:r>
      <w:r w:rsidRPr="002A4475">
        <w:rPr>
          <w:b/>
        </w:rPr>
        <w:t>10</w:t>
      </w:r>
      <w:r w:rsidRPr="002A4475">
        <w:t>(5): p. 293-302.</w:t>
      </w:r>
      <w:bookmarkEnd w:id="33"/>
    </w:p>
    <w:p w14:paraId="08ADAFC3" w14:textId="77777777" w:rsidR="002A4475" w:rsidRPr="002A4475" w:rsidRDefault="002A4475" w:rsidP="002A4475">
      <w:pPr>
        <w:pStyle w:val="EndNoteBibliography"/>
        <w:ind w:left="720" w:hanging="720"/>
      </w:pPr>
      <w:bookmarkStart w:id="34" w:name="_ENREF_4"/>
      <w:r w:rsidRPr="002A4475">
        <w:t>4.</w:t>
      </w:r>
      <w:r w:rsidRPr="002A4475">
        <w:tab/>
        <w:t xml:space="preserve">Goto, M., et al. </w:t>
      </w:r>
      <w:r w:rsidRPr="002A4475">
        <w:rPr>
          <w:i/>
        </w:rPr>
        <w:t>Songle: A Web Service for Active Music Listening Improved by User Contributions</w:t>
      </w:r>
      <w:r w:rsidRPr="002A4475">
        <w:t xml:space="preserve">. in </w:t>
      </w:r>
      <w:r w:rsidRPr="002A4475">
        <w:rPr>
          <w:i/>
        </w:rPr>
        <w:t>ISMIR</w:t>
      </w:r>
      <w:r w:rsidRPr="002A4475">
        <w:t>. 2011. Citeseer.</w:t>
      </w:r>
      <w:bookmarkEnd w:id="34"/>
    </w:p>
    <w:p w14:paraId="7655884D" w14:textId="7D60E13C" w:rsidR="002E64D7" w:rsidRPr="007D52E9" w:rsidRDefault="002E64D7" w:rsidP="007D52E9">
      <w:r w:rsidRPr="002E64D7">
        <w:fldChar w:fldCharType="end"/>
      </w:r>
    </w:p>
    <w:sectPr w:rsidR="002E64D7" w:rsidRPr="007D52E9" w:rsidSect="00E216D3">
      <w:pgSz w:w="11906" w:h="16838"/>
      <w:pgMar w:top="1418" w:right="1418" w:bottom="1418" w:left="1418" w:header="851" w:footer="992" w:gutter="0"/>
      <w:pgNumType w:start="1"/>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46DC9A" w14:textId="77777777" w:rsidR="0088652D" w:rsidRDefault="0088652D" w:rsidP="00FB1D49">
      <w:r>
        <w:separator/>
      </w:r>
    </w:p>
  </w:endnote>
  <w:endnote w:type="continuationSeparator" w:id="0">
    <w:p w14:paraId="5D4F675F" w14:textId="77777777" w:rsidR="0088652D" w:rsidRDefault="0088652D" w:rsidP="00FB1D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09F" w:csb1="00000000"/>
  </w:font>
  <w:font w:name="標楷體">
    <w:altName w:val="宋体"/>
    <w:charset w:val="88"/>
    <w:family w:val="script"/>
    <w:pitch w:val="fixed"/>
    <w:sig w:usb0="00000003" w:usb1="082E0000" w:usb2="00000016" w:usb3="00000000" w:csb0="00100001" w:csb1="00000000"/>
  </w:font>
  <w:font w:name="TimesNewRomanPSMT">
    <w:altName w:val="Times New Roman"/>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38697808"/>
      <w:docPartObj>
        <w:docPartGallery w:val="Page Numbers (Bottom of Page)"/>
        <w:docPartUnique/>
      </w:docPartObj>
    </w:sdtPr>
    <w:sdtEndPr/>
    <w:sdtContent>
      <w:p w14:paraId="1716CFF4" w14:textId="77777777" w:rsidR="006A576B" w:rsidRDefault="006A576B" w:rsidP="001072C3">
        <w:pPr>
          <w:pStyle w:val="a5"/>
          <w:jc w:val="center"/>
        </w:pPr>
        <w:r>
          <w:fldChar w:fldCharType="begin"/>
        </w:r>
        <w:r>
          <w:instrText xml:space="preserve"> PAGE    \* MERGEFORMAT </w:instrText>
        </w:r>
        <w:r>
          <w:fldChar w:fldCharType="separate"/>
        </w:r>
        <w:r w:rsidR="002A4475">
          <w:rPr>
            <w:noProof/>
          </w:rPr>
          <w:t>iii</w:t>
        </w:r>
        <w: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05F5D7D" w14:textId="77777777" w:rsidR="0088652D" w:rsidRDefault="0088652D" w:rsidP="00FB1D49">
      <w:r>
        <w:separator/>
      </w:r>
    </w:p>
  </w:footnote>
  <w:footnote w:type="continuationSeparator" w:id="0">
    <w:p w14:paraId="7CA39E7E" w14:textId="77777777" w:rsidR="0088652D" w:rsidRDefault="0088652D" w:rsidP="00FB1D4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022A9E"/>
    <w:multiLevelType w:val="hybridMultilevel"/>
    <w:tmpl w:val="59F697C4"/>
    <w:lvl w:ilvl="0" w:tplc="04090001">
      <w:start w:val="1"/>
      <w:numFmt w:val="bullet"/>
      <w:lvlText w:val=""/>
      <w:lvlJc w:val="left"/>
      <w:pPr>
        <w:ind w:left="1202" w:hanging="480"/>
      </w:pPr>
      <w:rPr>
        <w:rFonts w:ascii="Wingdings" w:hAnsi="Wingdings" w:hint="default"/>
      </w:rPr>
    </w:lvl>
    <w:lvl w:ilvl="1" w:tplc="04090003" w:tentative="1">
      <w:start w:val="1"/>
      <w:numFmt w:val="bullet"/>
      <w:lvlText w:val=""/>
      <w:lvlJc w:val="left"/>
      <w:pPr>
        <w:ind w:left="1682" w:hanging="480"/>
      </w:pPr>
      <w:rPr>
        <w:rFonts w:ascii="Wingdings" w:hAnsi="Wingdings" w:hint="default"/>
      </w:rPr>
    </w:lvl>
    <w:lvl w:ilvl="2" w:tplc="04090005" w:tentative="1">
      <w:start w:val="1"/>
      <w:numFmt w:val="bullet"/>
      <w:lvlText w:val=""/>
      <w:lvlJc w:val="left"/>
      <w:pPr>
        <w:ind w:left="2162" w:hanging="480"/>
      </w:pPr>
      <w:rPr>
        <w:rFonts w:ascii="Wingdings" w:hAnsi="Wingdings" w:hint="default"/>
      </w:rPr>
    </w:lvl>
    <w:lvl w:ilvl="3" w:tplc="04090001" w:tentative="1">
      <w:start w:val="1"/>
      <w:numFmt w:val="bullet"/>
      <w:lvlText w:val=""/>
      <w:lvlJc w:val="left"/>
      <w:pPr>
        <w:ind w:left="2642" w:hanging="480"/>
      </w:pPr>
      <w:rPr>
        <w:rFonts w:ascii="Wingdings" w:hAnsi="Wingdings" w:hint="default"/>
      </w:rPr>
    </w:lvl>
    <w:lvl w:ilvl="4" w:tplc="04090003" w:tentative="1">
      <w:start w:val="1"/>
      <w:numFmt w:val="bullet"/>
      <w:lvlText w:val=""/>
      <w:lvlJc w:val="left"/>
      <w:pPr>
        <w:ind w:left="3122" w:hanging="480"/>
      </w:pPr>
      <w:rPr>
        <w:rFonts w:ascii="Wingdings" w:hAnsi="Wingdings" w:hint="default"/>
      </w:rPr>
    </w:lvl>
    <w:lvl w:ilvl="5" w:tplc="04090005" w:tentative="1">
      <w:start w:val="1"/>
      <w:numFmt w:val="bullet"/>
      <w:lvlText w:val=""/>
      <w:lvlJc w:val="left"/>
      <w:pPr>
        <w:ind w:left="3602" w:hanging="480"/>
      </w:pPr>
      <w:rPr>
        <w:rFonts w:ascii="Wingdings" w:hAnsi="Wingdings" w:hint="default"/>
      </w:rPr>
    </w:lvl>
    <w:lvl w:ilvl="6" w:tplc="04090001" w:tentative="1">
      <w:start w:val="1"/>
      <w:numFmt w:val="bullet"/>
      <w:lvlText w:val=""/>
      <w:lvlJc w:val="left"/>
      <w:pPr>
        <w:ind w:left="4082" w:hanging="480"/>
      </w:pPr>
      <w:rPr>
        <w:rFonts w:ascii="Wingdings" w:hAnsi="Wingdings" w:hint="default"/>
      </w:rPr>
    </w:lvl>
    <w:lvl w:ilvl="7" w:tplc="04090003" w:tentative="1">
      <w:start w:val="1"/>
      <w:numFmt w:val="bullet"/>
      <w:lvlText w:val=""/>
      <w:lvlJc w:val="left"/>
      <w:pPr>
        <w:ind w:left="4562" w:hanging="480"/>
      </w:pPr>
      <w:rPr>
        <w:rFonts w:ascii="Wingdings" w:hAnsi="Wingdings" w:hint="default"/>
      </w:rPr>
    </w:lvl>
    <w:lvl w:ilvl="8" w:tplc="04090005" w:tentative="1">
      <w:start w:val="1"/>
      <w:numFmt w:val="bullet"/>
      <w:lvlText w:val=""/>
      <w:lvlJc w:val="left"/>
      <w:pPr>
        <w:ind w:left="5042" w:hanging="480"/>
      </w:pPr>
      <w:rPr>
        <w:rFonts w:ascii="Wingdings" w:hAnsi="Wingdings" w:hint="default"/>
      </w:rPr>
    </w:lvl>
  </w:abstractNum>
  <w:abstractNum w:abstractNumId="1">
    <w:nsid w:val="15215170"/>
    <w:multiLevelType w:val="hybridMultilevel"/>
    <w:tmpl w:val="4F4A4928"/>
    <w:lvl w:ilvl="0" w:tplc="408CAC3A">
      <w:start w:val="1"/>
      <w:numFmt w:val="ideographLegalTraditional"/>
      <w:lvlText w:val="%1、"/>
      <w:lvlJc w:val="left"/>
      <w:pPr>
        <w:ind w:left="720" w:hanging="720"/>
      </w:pPr>
      <w:rPr>
        <w:rFonts w:hint="default"/>
        <w:lang w:val="en-US"/>
      </w:r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17862F75"/>
    <w:multiLevelType w:val="hybridMultilevel"/>
    <w:tmpl w:val="70947756"/>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9BA35CE"/>
    <w:multiLevelType w:val="hybridMultilevel"/>
    <w:tmpl w:val="CEB23FA6"/>
    <w:lvl w:ilvl="0" w:tplc="04090001">
      <w:start w:val="1"/>
      <w:numFmt w:val="bullet"/>
      <w:lvlText w:val=""/>
      <w:lvlJc w:val="left"/>
      <w:pPr>
        <w:ind w:left="2400" w:hanging="480"/>
      </w:pPr>
      <w:rPr>
        <w:rFonts w:ascii="Wingdings" w:hAnsi="Wingdings" w:hint="default"/>
      </w:rPr>
    </w:lvl>
    <w:lvl w:ilvl="1" w:tplc="04090003" w:tentative="1">
      <w:start w:val="1"/>
      <w:numFmt w:val="bullet"/>
      <w:lvlText w:val=""/>
      <w:lvlJc w:val="left"/>
      <w:pPr>
        <w:ind w:left="2880" w:hanging="480"/>
      </w:pPr>
      <w:rPr>
        <w:rFonts w:ascii="Wingdings" w:hAnsi="Wingdings" w:hint="default"/>
      </w:rPr>
    </w:lvl>
    <w:lvl w:ilvl="2" w:tplc="04090005" w:tentative="1">
      <w:start w:val="1"/>
      <w:numFmt w:val="bullet"/>
      <w:lvlText w:val=""/>
      <w:lvlJc w:val="left"/>
      <w:pPr>
        <w:ind w:left="3360" w:hanging="480"/>
      </w:pPr>
      <w:rPr>
        <w:rFonts w:ascii="Wingdings" w:hAnsi="Wingdings" w:hint="default"/>
      </w:rPr>
    </w:lvl>
    <w:lvl w:ilvl="3" w:tplc="04090001" w:tentative="1">
      <w:start w:val="1"/>
      <w:numFmt w:val="bullet"/>
      <w:lvlText w:val=""/>
      <w:lvlJc w:val="left"/>
      <w:pPr>
        <w:ind w:left="3840" w:hanging="480"/>
      </w:pPr>
      <w:rPr>
        <w:rFonts w:ascii="Wingdings" w:hAnsi="Wingdings" w:hint="default"/>
      </w:rPr>
    </w:lvl>
    <w:lvl w:ilvl="4" w:tplc="04090003" w:tentative="1">
      <w:start w:val="1"/>
      <w:numFmt w:val="bullet"/>
      <w:lvlText w:val=""/>
      <w:lvlJc w:val="left"/>
      <w:pPr>
        <w:ind w:left="4320" w:hanging="480"/>
      </w:pPr>
      <w:rPr>
        <w:rFonts w:ascii="Wingdings" w:hAnsi="Wingdings" w:hint="default"/>
      </w:rPr>
    </w:lvl>
    <w:lvl w:ilvl="5" w:tplc="04090005" w:tentative="1">
      <w:start w:val="1"/>
      <w:numFmt w:val="bullet"/>
      <w:lvlText w:val=""/>
      <w:lvlJc w:val="left"/>
      <w:pPr>
        <w:ind w:left="4800" w:hanging="480"/>
      </w:pPr>
      <w:rPr>
        <w:rFonts w:ascii="Wingdings" w:hAnsi="Wingdings" w:hint="default"/>
      </w:rPr>
    </w:lvl>
    <w:lvl w:ilvl="6" w:tplc="04090001" w:tentative="1">
      <w:start w:val="1"/>
      <w:numFmt w:val="bullet"/>
      <w:lvlText w:val=""/>
      <w:lvlJc w:val="left"/>
      <w:pPr>
        <w:ind w:left="5280" w:hanging="480"/>
      </w:pPr>
      <w:rPr>
        <w:rFonts w:ascii="Wingdings" w:hAnsi="Wingdings" w:hint="default"/>
      </w:rPr>
    </w:lvl>
    <w:lvl w:ilvl="7" w:tplc="04090003" w:tentative="1">
      <w:start w:val="1"/>
      <w:numFmt w:val="bullet"/>
      <w:lvlText w:val=""/>
      <w:lvlJc w:val="left"/>
      <w:pPr>
        <w:ind w:left="5760" w:hanging="480"/>
      </w:pPr>
      <w:rPr>
        <w:rFonts w:ascii="Wingdings" w:hAnsi="Wingdings" w:hint="default"/>
      </w:rPr>
    </w:lvl>
    <w:lvl w:ilvl="8" w:tplc="04090005" w:tentative="1">
      <w:start w:val="1"/>
      <w:numFmt w:val="bullet"/>
      <w:lvlText w:val=""/>
      <w:lvlJc w:val="left"/>
      <w:pPr>
        <w:ind w:left="6240" w:hanging="480"/>
      </w:pPr>
      <w:rPr>
        <w:rFonts w:ascii="Wingdings" w:hAnsi="Wingdings" w:hint="default"/>
      </w:rPr>
    </w:lvl>
  </w:abstractNum>
  <w:abstractNum w:abstractNumId="4">
    <w:nsid w:val="1CF5126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1F7F0E36"/>
    <w:multiLevelType w:val="hybridMultilevel"/>
    <w:tmpl w:val="D124CBA4"/>
    <w:lvl w:ilvl="0" w:tplc="04090001">
      <w:start w:val="1"/>
      <w:numFmt w:val="bullet"/>
      <w:lvlText w:val=""/>
      <w:lvlJc w:val="left"/>
      <w:pPr>
        <w:ind w:left="1950" w:hanging="480"/>
      </w:pPr>
      <w:rPr>
        <w:rFonts w:ascii="Wingdings" w:hAnsi="Wingdings" w:hint="default"/>
      </w:rPr>
    </w:lvl>
    <w:lvl w:ilvl="1" w:tplc="04090003" w:tentative="1">
      <w:start w:val="1"/>
      <w:numFmt w:val="bullet"/>
      <w:lvlText w:val=""/>
      <w:lvlJc w:val="left"/>
      <w:pPr>
        <w:ind w:left="2430" w:hanging="480"/>
      </w:pPr>
      <w:rPr>
        <w:rFonts w:ascii="Wingdings" w:hAnsi="Wingdings" w:hint="default"/>
      </w:rPr>
    </w:lvl>
    <w:lvl w:ilvl="2" w:tplc="04090005" w:tentative="1">
      <w:start w:val="1"/>
      <w:numFmt w:val="bullet"/>
      <w:lvlText w:val=""/>
      <w:lvlJc w:val="left"/>
      <w:pPr>
        <w:ind w:left="2910" w:hanging="480"/>
      </w:pPr>
      <w:rPr>
        <w:rFonts w:ascii="Wingdings" w:hAnsi="Wingdings" w:hint="default"/>
      </w:rPr>
    </w:lvl>
    <w:lvl w:ilvl="3" w:tplc="04090001" w:tentative="1">
      <w:start w:val="1"/>
      <w:numFmt w:val="bullet"/>
      <w:lvlText w:val=""/>
      <w:lvlJc w:val="left"/>
      <w:pPr>
        <w:ind w:left="3390" w:hanging="480"/>
      </w:pPr>
      <w:rPr>
        <w:rFonts w:ascii="Wingdings" w:hAnsi="Wingdings" w:hint="default"/>
      </w:rPr>
    </w:lvl>
    <w:lvl w:ilvl="4" w:tplc="04090003" w:tentative="1">
      <w:start w:val="1"/>
      <w:numFmt w:val="bullet"/>
      <w:lvlText w:val=""/>
      <w:lvlJc w:val="left"/>
      <w:pPr>
        <w:ind w:left="3870" w:hanging="480"/>
      </w:pPr>
      <w:rPr>
        <w:rFonts w:ascii="Wingdings" w:hAnsi="Wingdings" w:hint="default"/>
      </w:rPr>
    </w:lvl>
    <w:lvl w:ilvl="5" w:tplc="04090005" w:tentative="1">
      <w:start w:val="1"/>
      <w:numFmt w:val="bullet"/>
      <w:lvlText w:val=""/>
      <w:lvlJc w:val="left"/>
      <w:pPr>
        <w:ind w:left="4350" w:hanging="480"/>
      </w:pPr>
      <w:rPr>
        <w:rFonts w:ascii="Wingdings" w:hAnsi="Wingdings" w:hint="default"/>
      </w:rPr>
    </w:lvl>
    <w:lvl w:ilvl="6" w:tplc="04090001" w:tentative="1">
      <w:start w:val="1"/>
      <w:numFmt w:val="bullet"/>
      <w:lvlText w:val=""/>
      <w:lvlJc w:val="left"/>
      <w:pPr>
        <w:ind w:left="4830" w:hanging="480"/>
      </w:pPr>
      <w:rPr>
        <w:rFonts w:ascii="Wingdings" w:hAnsi="Wingdings" w:hint="default"/>
      </w:rPr>
    </w:lvl>
    <w:lvl w:ilvl="7" w:tplc="04090003" w:tentative="1">
      <w:start w:val="1"/>
      <w:numFmt w:val="bullet"/>
      <w:lvlText w:val=""/>
      <w:lvlJc w:val="left"/>
      <w:pPr>
        <w:ind w:left="5310" w:hanging="480"/>
      </w:pPr>
      <w:rPr>
        <w:rFonts w:ascii="Wingdings" w:hAnsi="Wingdings" w:hint="default"/>
      </w:rPr>
    </w:lvl>
    <w:lvl w:ilvl="8" w:tplc="04090005" w:tentative="1">
      <w:start w:val="1"/>
      <w:numFmt w:val="bullet"/>
      <w:lvlText w:val=""/>
      <w:lvlJc w:val="left"/>
      <w:pPr>
        <w:ind w:left="5790" w:hanging="480"/>
      </w:pPr>
      <w:rPr>
        <w:rFonts w:ascii="Wingdings" w:hAnsi="Wingdings" w:hint="default"/>
      </w:rPr>
    </w:lvl>
  </w:abstractNum>
  <w:abstractNum w:abstractNumId="6">
    <w:nsid w:val="27256A3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nsid w:val="311A5E78"/>
    <w:multiLevelType w:val="multilevel"/>
    <w:tmpl w:val="7662EA7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9007C93"/>
    <w:multiLevelType w:val="hybridMultilevel"/>
    <w:tmpl w:val="35A8BCCA"/>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48E254E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0">
    <w:nsid w:val="49050C23"/>
    <w:multiLevelType w:val="hybridMultilevel"/>
    <w:tmpl w:val="39BC4CDE"/>
    <w:lvl w:ilvl="0" w:tplc="3D0EA18C">
      <w:start w:val="1"/>
      <w:numFmt w:val="ideographLegalTraditional"/>
      <w:pStyle w:val="a"/>
      <w:lvlText w:val="%1、"/>
      <w:lvlJc w:val="left"/>
      <w:pPr>
        <w:ind w:left="480" w:hanging="480"/>
      </w:pPr>
      <w:rPr>
        <w:rFonts w:ascii="新細明體" w:eastAsia="新細明體" w:hAnsi="新細明體" w:hint="eastAsia"/>
        <w:lang w:val="en-US"/>
      </w:rPr>
    </w:lvl>
    <w:lvl w:ilvl="1" w:tplc="20CA3DCC">
      <w:start w:val="1"/>
      <w:numFmt w:val="ideographTraditional"/>
      <w:lvlText w:val="%2、"/>
      <w:lvlJc w:val="left"/>
      <w:pPr>
        <w:ind w:left="960" w:hanging="480"/>
      </w:pPr>
    </w:lvl>
    <w:lvl w:ilvl="2" w:tplc="92F2EDD8">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520553BC"/>
    <w:multiLevelType w:val="hybridMultilevel"/>
    <w:tmpl w:val="E95E6E98"/>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637D7586"/>
    <w:multiLevelType w:val="hybridMultilevel"/>
    <w:tmpl w:val="44F02206"/>
    <w:lvl w:ilvl="0" w:tplc="007C12BC">
      <w:start w:val="1"/>
      <w:numFmt w:val="japaneseCounting"/>
      <w:lvlText w:val="第%1節"/>
      <w:lvlJc w:val="left"/>
      <w:pPr>
        <w:ind w:left="1120" w:hanging="1120"/>
      </w:pPr>
      <w:rPr>
        <w:rFonts w:hint="eastAsia"/>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3">
    <w:nsid w:val="65FF3AC9"/>
    <w:multiLevelType w:val="hybridMultilevel"/>
    <w:tmpl w:val="CD666CD6"/>
    <w:lvl w:ilvl="0" w:tplc="04090001">
      <w:start w:val="1"/>
      <w:numFmt w:val="bullet"/>
      <w:lvlText w:val=""/>
      <w:lvlJc w:val="left"/>
      <w:pPr>
        <w:ind w:left="480" w:hanging="480"/>
      </w:pPr>
      <w:rPr>
        <w:rFonts w:ascii="Wingdings" w:hAnsi="Wingdings" w:hint="default"/>
      </w:rPr>
    </w:lvl>
    <w:lvl w:ilvl="1" w:tplc="04090019" w:tentative="1">
      <w:start w:val="1"/>
      <w:numFmt w:val="ideographTraditional"/>
      <w:lvlText w:val="%2、"/>
      <w:lvlJc w:val="left"/>
      <w:pPr>
        <w:ind w:left="960" w:hanging="480"/>
      </w:pPr>
      <w:rPr>
        <w:rFonts w:ascii="新細明體" w:eastAsia="新細明體" w:hAnsi="新細明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rPr>
        <w:rFonts w:ascii="新細明體" w:eastAsia="新細明體" w:hAnsi="新細明體" w:hint="eastAsia"/>
      </w:r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rPr>
        <w:rFonts w:ascii="新細明體" w:eastAsia="新細明體" w:hAnsi="新細明體" w:hint="eastAsia"/>
      </w:rPr>
    </w:lvl>
    <w:lvl w:ilvl="8" w:tplc="0409001B" w:tentative="1">
      <w:start w:val="1"/>
      <w:numFmt w:val="lowerRoman"/>
      <w:lvlText w:val="%9."/>
      <w:lvlJc w:val="right"/>
      <w:pPr>
        <w:ind w:left="4320" w:hanging="480"/>
      </w:pPr>
    </w:lvl>
  </w:abstractNum>
  <w:abstractNum w:abstractNumId="14">
    <w:nsid w:val="7E217F08"/>
    <w:multiLevelType w:val="hybridMultilevel"/>
    <w:tmpl w:val="FD2E7E18"/>
    <w:lvl w:ilvl="0" w:tplc="83305588">
      <w:start w:val="1"/>
      <w:numFmt w:val="decimal"/>
      <w:pStyle w:val="EndNoteBibliography"/>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11"/>
  </w:num>
  <w:num w:numId="3">
    <w:abstractNumId w:val="14"/>
  </w:num>
  <w:num w:numId="4">
    <w:abstractNumId w:val="1"/>
  </w:num>
  <w:num w:numId="5">
    <w:abstractNumId w:val="1"/>
    <w:lvlOverride w:ilvl="0">
      <w:startOverride w:val="1"/>
    </w:lvlOverride>
  </w:num>
  <w:num w:numId="6">
    <w:abstractNumId w:val="1"/>
    <w:lvlOverride w:ilvl="0">
      <w:startOverride w:val="1"/>
    </w:lvlOverride>
  </w:num>
  <w:num w:numId="7">
    <w:abstractNumId w:val="2"/>
  </w:num>
  <w:num w:numId="8">
    <w:abstractNumId w:val="1"/>
    <w:lvlOverride w:ilvl="0">
      <w:startOverride w:val="1"/>
    </w:lvlOverride>
  </w:num>
  <w:num w:numId="9">
    <w:abstractNumId w:val="4"/>
  </w:num>
  <w:num w:numId="10">
    <w:abstractNumId w:val="9"/>
  </w:num>
  <w:num w:numId="11">
    <w:abstractNumId w:val="6"/>
  </w:num>
  <w:num w:numId="12">
    <w:abstractNumId w:val="12"/>
  </w:num>
  <w:num w:numId="13">
    <w:abstractNumId w:val="0"/>
  </w:num>
  <w:num w:numId="14">
    <w:abstractNumId w:val="3"/>
  </w:num>
  <w:num w:numId="15">
    <w:abstractNumId w:val="7"/>
  </w:num>
  <w:num w:numId="16">
    <w:abstractNumId w:val="10"/>
  </w:num>
  <w:num w:numId="17">
    <w:abstractNumId w:val="10"/>
    <w:lvlOverride w:ilvl="0">
      <w:startOverride w:val="1"/>
    </w:lvlOverride>
  </w:num>
  <w:num w:numId="18">
    <w:abstractNumId w:val="5"/>
  </w:num>
  <w:num w:numId="19">
    <w:abstractNumId w:val="13"/>
  </w:num>
  <w:num w:numId="20">
    <w:abstractNumId w:val="1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bordersDoNotSurroundFooter/>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fvsrvf5aawr20peptwuxra5ct0ewexrpr52z&quot;&gt;論文&lt;record-ids&gt;&lt;item&gt;9&lt;/item&gt;&lt;item&gt;10&lt;/item&gt;&lt;item&gt;11&lt;/item&gt;&lt;item&gt;12&lt;/item&gt;&lt;/record-ids&gt;&lt;/item&gt;&lt;/Libraries&gt;"/>
    <w:docVar w:name="EN.ReferenceGroups" w:val="&lt;reference-groups&gt;&lt;reference-group&gt;&lt;kind&gt;1&lt;/kind&gt;&lt;heading&gt;Primary Sources&lt;/heading&gt;&lt;alignment&gt;-1&lt;/alignment&gt;&lt;records&gt;&lt;/records&gt;&lt;/reference-group&gt;&lt;reference-group&gt;&lt;kind&gt;1&lt;/kind&gt;&lt;heading&gt;Secondary Sources&lt;/heading&gt;&lt;alignment&gt;-1&lt;/alignment&gt;&lt;records&gt;&lt;/records&gt;&lt;/reference-group&gt;&lt;/reference-groups&gt;"/>
  </w:docVars>
  <w:rsids>
    <w:rsidRoot w:val="00056ACF"/>
    <w:rsid w:val="000266C3"/>
    <w:rsid w:val="00033285"/>
    <w:rsid w:val="0003389C"/>
    <w:rsid w:val="00037369"/>
    <w:rsid w:val="00041A25"/>
    <w:rsid w:val="00043250"/>
    <w:rsid w:val="00051F38"/>
    <w:rsid w:val="00053823"/>
    <w:rsid w:val="000562FD"/>
    <w:rsid w:val="00056ACF"/>
    <w:rsid w:val="00060D2C"/>
    <w:rsid w:val="000614F3"/>
    <w:rsid w:val="00065727"/>
    <w:rsid w:val="000865CB"/>
    <w:rsid w:val="000A57DD"/>
    <w:rsid w:val="000C5CF2"/>
    <w:rsid w:val="000C6A80"/>
    <w:rsid w:val="000D102D"/>
    <w:rsid w:val="000E2DB8"/>
    <w:rsid w:val="000E65DC"/>
    <w:rsid w:val="000E6DB4"/>
    <w:rsid w:val="000E6DDA"/>
    <w:rsid w:val="000F144E"/>
    <w:rsid w:val="000F27AF"/>
    <w:rsid w:val="000F3F19"/>
    <w:rsid w:val="000F49F1"/>
    <w:rsid w:val="00103049"/>
    <w:rsid w:val="001072C3"/>
    <w:rsid w:val="00112113"/>
    <w:rsid w:val="001125F9"/>
    <w:rsid w:val="0011663D"/>
    <w:rsid w:val="001217F5"/>
    <w:rsid w:val="00122042"/>
    <w:rsid w:val="00125C82"/>
    <w:rsid w:val="001300BF"/>
    <w:rsid w:val="0013021E"/>
    <w:rsid w:val="0013241E"/>
    <w:rsid w:val="00154001"/>
    <w:rsid w:val="00154A62"/>
    <w:rsid w:val="001569F9"/>
    <w:rsid w:val="001625C8"/>
    <w:rsid w:val="00180A1D"/>
    <w:rsid w:val="00186EE1"/>
    <w:rsid w:val="00187FEA"/>
    <w:rsid w:val="00196994"/>
    <w:rsid w:val="00196F11"/>
    <w:rsid w:val="001A139A"/>
    <w:rsid w:val="001A6586"/>
    <w:rsid w:val="001E15A1"/>
    <w:rsid w:val="001E52C3"/>
    <w:rsid w:val="001F1359"/>
    <w:rsid w:val="001F2536"/>
    <w:rsid w:val="00201126"/>
    <w:rsid w:val="00201D3B"/>
    <w:rsid w:val="0024398D"/>
    <w:rsid w:val="002468A3"/>
    <w:rsid w:val="00260B51"/>
    <w:rsid w:val="00271CC3"/>
    <w:rsid w:val="00290179"/>
    <w:rsid w:val="00292AC7"/>
    <w:rsid w:val="00293DC4"/>
    <w:rsid w:val="002A010B"/>
    <w:rsid w:val="002A4475"/>
    <w:rsid w:val="002A5F04"/>
    <w:rsid w:val="002B66DE"/>
    <w:rsid w:val="002B76D6"/>
    <w:rsid w:val="002D289E"/>
    <w:rsid w:val="002D2E29"/>
    <w:rsid w:val="002E149E"/>
    <w:rsid w:val="002E3E80"/>
    <w:rsid w:val="002E64D7"/>
    <w:rsid w:val="002E6719"/>
    <w:rsid w:val="002F60B2"/>
    <w:rsid w:val="00314D13"/>
    <w:rsid w:val="00316BD2"/>
    <w:rsid w:val="003402BF"/>
    <w:rsid w:val="00367EE4"/>
    <w:rsid w:val="00371495"/>
    <w:rsid w:val="00372FA2"/>
    <w:rsid w:val="00374531"/>
    <w:rsid w:val="003814F5"/>
    <w:rsid w:val="00382B49"/>
    <w:rsid w:val="00387D36"/>
    <w:rsid w:val="00391151"/>
    <w:rsid w:val="0039263C"/>
    <w:rsid w:val="00392EBA"/>
    <w:rsid w:val="0039555F"/>
    <w:rsid w:val="003A0706"/>
    <w:rsid w:val="003C1642"/>
    <w:rsid w:val="003D03E2"/>
    <w:rsid w:val="003D2750"/>
    <w:rsid w:val="003E4CA5"/>
    <w:rsid w:val="003F50FE"/>
    <w:rsid w:val="003F557C"/>
    <w:rsid w:val="003F783D"/>
    <w:rsid w:val="00410E6A"/>
    <w:rsid w:val="00412018"/>
    <w:rsid w:val="00430A5A"/>
    <w:rsid w:val="00430DDE"/>
    <w:rsid w:val="004530A6"/>
    <w:rsid w:val="00454852"/>
    <w:rsid w:val="004608CB"/>
    <w:rsid w:val="00462553"/>
    <w:rsid w:val="00477512"/>
    <w:rsid w:val="004B019C"/>
    <w:rsid w:val="004B1F6E"/>
    <w:rsid w:val="004C1DBC"/>
    <w:rsid w:val="004C3B91"/>
    <w:rsid w:val="004D49C7"/>
    <w:rsid w:val="004D515B"/>
    <w:rsid w:val="004D5ACE"/>
    <w:rsid w:val="004D604B"/>
    <w:rsid w:val="004D6D48"/>
    <w:rsid w:val="004D7B41"/>
    <w:rsid w:val="004F1906"/>
    <w:rsid w:val="00504ECD"/>
    <w:rsid w:val="005066E8"/>
    <w:rsid w:val="00521029"/>
    <w:rsid w:val="0052606E"/>
    <w:rsid w:val="00543E74"/>
    <w:rsid w:val="00546BC6"/>
    <w:rsid w:val="0054787B"/>
    <w:rsid w:val="005721BB"/>
    <w:rsid w:val="005779B9"/>
    <w:rsid w:val="00580AA1"/>
    <w:rsid w:val="00582762"/>
    <w:rsid w:val="00596349"/>
    <w:rsid w:val="00597D52"/>
    <w:rsid w:val="005A17C9"/>
    <w:rsid w:val="005B02F5"/>
    <w:rsid w:val="005B1EEA"/>
    <w:rsid w:val="005B3A20"/>
    <w:rsid w:val="005D6729"/>
    <w:rsid w:val="005D7AF4"/>
    <w:rsid w:val="005E21A4"/>
    <w:rsid w:val="00600BF7"/>
    <w:rsid w:val="00602F1A"/>
    <w:rsid w:val="00606F32"/>
    <w:rsid w:val="00615455"/>
    <w:rsid w:val="00616F31"/>
    <w:rsid w:val="00621260"/>
    <w:rsid w:val="0062326C"/>
    <w:rsid w:val="00625060"/>
    <w:rsid w:val="00625DDA"/>
    <w:rsid w:val="0063124B"/>
    <w:rsid w:val="0063761B"/>
    <w:rsid w:val="00640758"/>
    <w:rsid w:val="00642D0C"/>
    <w:rsid w:val="006462C9"/>
    <w:rsid w:val="00652743"/>
    <w:rsid w:val="00664CBF"/>
    <w:rsid w:val="0068204C"/>
    <w:rsid w:val="00695267"/>
    <w:rsid w:val="006A065C"/>
    <w:rsid w:val="006A2B9B"/>
    <w:rsid w:val="006A507E"/>
    <w:rsid w:val="006A576B"/>
    <w:rsid w:val="006B4C0A"/>
    <w:rsid w:val="006C3908"/>
    <w:rsid w:val="006C66D5"/>
    <w:rsid w:val="006E04A3"/>
    <w:rsid w:val="006E3F22"/>
    <w:rsid w:val="006E5E33"/>
    <w:rsid w:val="006E600A"/>
    <w:rsid w:val="006F3787"/>
    <w:rsid w:val="006F68E6"/>
    <w:rsid w:val="00717886"/>
    <w:rsid w:val="00722928"/>
    <w:rsid w:val="00734603"/>
    <w:rsid w:val="00771BD4"/>
    <w:rsid w:val="00772193"/>
    <w:rsid w:val="007849AB"/>
    <w:rsid w:val="007853C1"/>
    <w:rsid w:val="00786F8D"/>
    <w:rsid w:val="007A0AFF"/>
    <w:rsid w:val="007A1702"/>
    <w:rsid w:val="007A4C01"/>
    <w:rsid w:val="007A721B"/>
    <w:rsid w:val="007B0439"/>
    <w:rsid w:val="007B2C53"/>
    <w:rsid w:val="007C318E"/>
    <w:rsid w:val="007C47A2"/>
    <w:rsid w:val="007D1104"/>
    <w:rsid w:val="007D52E9"/>
    <w:rsid w:val="007D6AFA"/>
    <w:rsid w:val="007E535A"/>
    <w:rsid w:val="007F2FD1"/>
    <w:rsid w:val="007F6F72"/>
    <w:rsid w:val="00801D06"/>
    <w:rsid w:val="00804A4F"/>
    <w:rsid w:val="00810012"/>
    <w:rsid w:val="00824A23"/>
    <w:rsid w:val="0082538C"/>
    <w:rsid w:val="00833968"/>
    <w:rsid w:val="0083627F"/>
    <w:rsid w:val="008378B5"/>
    <w:rsid w:val="00841EE1"/>
    <w:rsid w:val="00852B2B"/>
    <w:rsid w:val="0085640E"/>
    <w:rsid w:val="0086005C"/>
    <w:rsid w:val="008705FE"/>
    <w:rsid w:val="00885EF9"/>
    <w:rsid w:val="0088652D"/>
    <w:rsid w:val="00887549"/>
    <w:rsid w:val="00896835"/>
    <w:rsid w:val="008E45F8"/>
    <w:rsid w:val="008E747C"/>
    <w:rsid w:val="008F052D"/>
    <w:rsid w:val="008F2DC6"/>
    <w:rsid w:val="008F3935"/>
    <w:rsid w:val="00902C8A"/>
    <w:rsid w:val="00906E81"/>
    <w:rsid w:val="00914546"/>
    <w:rsid w:val="00925C4A"/>
    <w:rsid w:val="00927C6D"/>
    <w:rsid w:val="00930E29"/>
    <w:rsid w:val="009360FC"/>
    <w:rsid w:val="009370B9"/>
    <w:rsid w:val="0095377A"/>
    <w:rsid w:val="00957B15"/>
    <w:rsid w:val="00961615"/>
    <w:rsid w:val="00972C0D"/>
    <w:rsid w:val="00986B0B"/>
    <w:rsid w:val="00994881"/>
    <w:rsid w:val="009C071E"/>
    <w:rsid w:val="009C747E"/>
    <w:rsid w:val="009E3F3D"/>
    <w:rsid w:val="009E73BC"/>
    <w:rsid w:val="00A03B86"/>
    <w:rsid w:val="00A201CF"/>
    <w:rsid w:val="00A2502C"/>
    <w:rsid w:val="00A321CA"/>
    <w:rsid w:val="00A35795"/>
    <w:rsid w:val="00A42B30"/>
    <w:rsid w:val="00A4361D"/>
    <w:rsid w:val="00A519A0"/>
    <w:rsid w:val="00A544FC"/>
    <w:rsid w:val="00A5691B"/>
    <w:rsid w:val="00A61E60"/>
    <w:rsid w:val="00A74146"/>
    <w:rsid w:val="00A905DF"/>
    <w:rsid w:val="00A943C3"/>
    <w:rsid w:val="00A9580F"/>
    <w:rsid w:val="00AA13F5"/>
    <w:rsid w:val="00AA554E"/>
    <w:rsid w:val="00AC2DD0"/>
    <w:rsid w:val="00AC5BA4"/>
    <w:rsid w:val="00AD1001"/>
    <w:rsid w:val="00AD3E94"/>
    <w:rsid w:val="00AE34AC"/>
    <w:rsid w:val="00AF131C"/>
    <w:rsid w:val="00AF1FF0"/>
    <w:rsid w:val="00AF3BF3"/>
    <w:rsid w:val="00AF6588"/>
    <w:rsid w:val="00AF6E7E"/>
    <w:rsid w:val="00B00560"/>
    <w:rsid w:val="00B05121"/>
    <w:rsid w:val="00B15716"/>
    <w:rsid w:val="00B22E61"/>
    <w:rsid w:val="00B46186"/>
    <w:rsid w:val="00B54B2F"/>
    <w:rsid w:val="00B55D07"/>
    <w:rsid w:val="00B5600B"/>
    <w:rsid w:val="00B61D0A"/>
    <w:rsid w:val="00B62304"/>
    <w:rsid w:val="00B63713"/>
    <w:rsid w:val="00B705C9"/>
    <w:rsid w:val="00B768E6"/>
    <w:rsid w:val="00B7723A"/>
    <w:rsid w:val="00B81ECA"/>
    <w:rsid w:val="00B96E09"/>
    <w:rsid w:val="00BA009C"/>
    <w:rsid w:val="00BB262A"/>
    <w:rsid w:val="00BB4D3D"/>
    <w:rsid w:val="00BC1C4B"/>
    <w:rsid w:val="00BC4B87"/>
    <w:rsid w:val="00BC6515"/>
    <w:rsid w:val="00BC70CD"/>
    <w:rsid w:val="00BC755A"/>
    <w:rsid w:val="00BD0551"/>
    <w:rsid w:val="00BD67CF"/>
    <w:rsid w:val="00BE7ADA"/>
    <w:rsid w:val="00BF117F"/>
    <w:rsid w:val="00BF1C58"/>
    <w:rsid w:val="00BF5087"/>
    <w:rsid w:val="00BF6EF6"/>
    <w:rsid w:val="00C02C30"/>
    <w:rsid w:val="00C07D15"/>
    <w:rsid w:val="00C135D0"/>
    <w:rsid w:val="00C14C7A"/>
    <w:rsid w:val="00C242F2"/>
    <w:rsid w:val="00C26BFD"/>
    <w:rsid w:val="00C30ED8"/>
    <w:rsid w:val="00C4139A"/>
    <w:rsid w:val="00C454BA"/>
    <w:rsid w:val="00C6151F"/>
    <w:rsid w:val="00C73BC2"/>
    <w:rsid w:val="00C77590"/>
    <w:rsid w:val="00C96851"/>
    <w:rsid w:val="00CB4D15"/>
    <w:rsid w:val="00CC0B03"/>
    <w:rsid w:val="00CD0B57"/>
    <w:rsid w:val="00CE14BA"/>
    <w:rsid w:val="00CF3D51"/>
    <w:rsid w:val="00D02567"/>
    <w:rsid w:val="00D113F1"/>
    <w:rsid w:val="00D133FB"/>
    <w:rsid w:val="00D21E54"/>
    <w:rsid w:val="00D22F1B"/>
    <w:rsid w:val="00D23634"/>
    <w:rsid w:val="00D37B83"/>
    <w:rsid w:val="00D44DE6"/>
    <w:rsid w:val="00D52452"/>
    <w:rsid w:val="00D7277F"/>
    <w:rsid w:val="00D759F2"/>
    <w:rsid w:val="00D77754"/>
    <w:rsid w:val="00D85F2D"/>
    <w:rsid w:val="00DA4452"/>
    <w:rsid w:val="00DB00FD"/>
    <w:rsid w:val="00DB6D54"/>
    <w:rsid w:val="00DC5A09"/>
    <w:rsid w:val="00DE0BA7"/>
    <w:rsid w:val="00DE1259"/>
    <w:rsid w:val="00DE2B71"/>
    <w:rsid w:val="00DE6EFB"/>
    <w:rsid w:val="00E0274C"/>
    <w:rsid w:val="00E047BE"/>
    <w:rsid w:val="00E07A8B"/>
    <w:rsid w:val="00E138E1"/>
    <w:rsid w:val="00E16E82"/>
    <w:rsid w:val="00E216D3"/>
    <w:rsid w:val="00E34713"/>
    <w:rsid w:val="00E471D8"/>
    <w:rsid w:val="00E532FD"/>
    <w:rsid w:val="00E600F7"/>
    <w:rsid w:val="00E63CA1"/>
    <w:rsid w:val="00E670B7"/>
    <w:rsid w:val="00E70B1E"/>
    <w:rsid w:val="00E82518"/>
    <w:rsid w:val="00E864A2"/>
    <w:rsid w:val="00EB6518"/>
    <w:rsid w:val="00EB779D"/>
    <w:rsid w:val="00ED442E"/>
    <w:rsid w:val="00EE48EE"/>
    <w:rsid w:val="00F0301F"/>
    <w:rsid w:val="00F04075"/>
    <w:rsid w:val="00F11320"/>
    <w:rsid w:val="00F11FF4"/>
    <w:rsid w:val="00F21219"/>
    <w:rsid w:val="00F249B8"/>
    <w:rsid w:val="00F50F8F"/>
    <w:rsid w:val="00F52DAF"/>
    <w:rsid w:val="00F6491B"/>
    <w:rsid w:val="00F76830"/>
    <w:rsid w:val="00F80739"/>
    <w:rsid w:val="00F8133B"/>
    <w:rsid w:val="00F81F8A"/>
    <w:rsid w:val="00F84155"/>
    <w:rsid w:val="00F8523B"/>
    <w:rsid w:val="00F90BF2"/>
    <w:rsid w:val="00F90E72"/>
    <w:rsid w:val="00F92897"/>
    <w:rsid w:val="00F9324E"/>
    <w:rsid w:val="00FA6082"/>
    <w:rsid w:val="00FA6C29"/>
    <w:rsid w:val="00FB0C67"/>
    <w:rsid w:val="00FB1D49"/>
    <w:rsid w:val="00FB7035"/>
    <w:rsid w:val="00FC1328"/>
    <w:rsid w:val="00FD1637"/>
    <w:rsid w:val="00FE024E"/>
    <w:rsid w:val="00FE1BC2"/>
    <w:rsid w:val="00FE3BD8"/>
    <w:rsid w:val="00FE6C7D"/>
    <w:rsid w:val="00FE7FE3"/>
    <w:rsid w:val="00FF4C6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549EF6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figures" w:uiPriority="99"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BC6515"/>
    <w:pPr>
      <w:widowControl w:val="0"/>
    </w:pPr>
    <w:rPr>
      <w:kern w:val="2"/>
      <w:sz w:val="24"/>
      <w:szCs w:val="24"/>
    </w:rPr>
  </w:style>
  <w:style w:type="paragraph" w:styleId="1">
    <w:name w:val="heading 1"/>
    <w:basedOn w:val="a0"/>
    <w:next w:val="a0"/>
    <w:link w:val="1Char"/>
    <w:rsid w:val="00041A2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Char"/>
    <w:semiHidden/>
    <w:unhideWhenUsed/>
    <w:qFormat/>
    <w:rsid w:val="00041A2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Char"/>
    <w:semiHidden/>
    <w:unhideWhenUsed/>
    <w:qFormat/>
    <w:rsid w:val="00041A25"/>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Char"/>
    <w:semiHidden/>
    <w:unhideWhenUsed/>
    <w:qFormat/>
    <w:rsid w:val="000E6DDA"/>
    <w:pPr>
      <w:keepNext/>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Char"/>
    <w:semiHidden/>
    <w:unhideWhenUsed/>
    <w:qFormat/>
    <w:rsid w:val="000E6DDA"/>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0"/>
    <w:next w:val="a0"/>
    <w:link w:val="6Char"/>
    <w:semiHidden/>
    <w:unhideWhenUsed/>
    <w:qFormat/>
    <w:rsid w:val="000E6DDA"/>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0"/>
    <w:next w:val="a0"/>
    <w:link w:val="7Char"/>
    <w:semiHidden/>
    <w:unhideWhenUsed/>
    <w:qFormat/>
    <w:rsid w:val="000E6DDA"/>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0"/>
    <w:next w:val="a0"/>
    <w:link w:val="8Char"/>
    <w:semiHidden/>
    <w:unhideWhenUsed/>
    <w:qFormat/>
    <w:rsid w:val="000E6DDA"/>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0"/>
    <w:next w:val="a0"/>
    <w:link w:val="9Char"/>
    <w:semiHidden/>
    <w:unhideWhenUsed/>
    <w:qFormat/>
    <w:rsid w:val="000E6DDA"/>
    <w:pPr>
      <w:keepNext/>
      <w:spacing w:line="720" w:lineRule="auto"/>
      <w:ind w:leftChars="400" w:left="400"/>
      <w:outlineLvl w:val="8"/>
    </w:pPr>
    <w:rPr>
      <w:rFonts w:asciiTheme="majorHAnsi" w:eastAsiaTheme="majorEastAsia" w:hAnsiTheme="majorHAnsi" w:cstheme="majorBidi"/>
      <w:sz w:val="36"/>
      <w:szCs w:val="3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rsid w:val="00FB1D49"/>
    <w:pPr>
      <w:tabs>
        <w:tab w:val="center" w:pos="4153"/>
        <w:tab w:val="right" w:pos="8306"/>
      </w:tabs>
      <w:snapToGrid w:val="0"/>
    </w:pPr>
    <w:rPr>
      <w:sz w:val="20"/>
      <w:szCs w:val="20"/>
    </w:rPr>
  </w:style>
  <w:style w:type="character" w:customStyle="1" w:styleId="Char">
    <w:name w:val="頁首 Char"/>
    <w:basedOn w:val="a1"/>
    <w:link w:val="a4"/>
    <w:rsid w:val="00FB1D49"/>
    <w:rPr>
      <w:kern w:val="2"/>
    </w:rPr>
  </w:style>
  <w:style w:type="paragraph" w:styleId="a5">
    <w:name w:val="footer"/>
    <w:basedOn w:val="a0"/>
    <w:link w:val="Char0"/>
    <w:uiPriority w:val="99"/>
    <w:rsid w:val="00FB1D49"/>
    <w:pPr>
      <w:tabs>
        <w:tab w:val="center" w:pos="4153"/>
        <w:tab w:val="right" w:pos="8306"/>
      </w:tabs>
      <w:snapToGrid w:val="0"/>
    </w:pPr>
    <w:rPr>
      <w:sz w:val="20"/>
      <w:szCs w:val="20"/>
    </w:rPr>
  </w:style>
  <w:style w:type="character" w:customStyle="1" w:styleId="Char0">
    <w:name w:val="頁尾 Char"/>
    <w:basedOn w:val="a1"/>
    <w:link w:val="a5"/>
    <w:uiPriority w:val="99"/>
    <w:rsid w:val="00FB1D49"/>
    <w:rPr>
      <w:kern w:val="2"/>
    </w:rPr>
  </w:style>
  <w:style w:type="paragraph" w:customStyle="1" w:styleId="a6">
    <w:name w:val="章"/>
    <w:link w:val="a7"/>
    <w:qFormat/>
    <w:rsid w:val="00BC755A"/>
    <w:pPr>
      <w:spacing w:before="240" w:after="240"/>
      <w:jc w:val="center"/>
    </w:pPr>
    <w:rPr>
      <w:rFonts w:eastAsia="標楷體"/>
      <w:iCs/>
      <w:sz w:val="36"/>
      <w:szCs w:val="36"/>
    </w:rPr>
  </w:style>
  <w:style w:type="paragraph" w:customStyle="1" w:styleId="a8">
    <w:name w:val="節"/>
    <w:basedOn w:val="a6"/>
    <w:link w:val="a9"/>
    <w:qFormat/>
    <w:rsid w:val="00060D2C"/>
    <w:pPr>
      <w:spacing w:after="120"/>
      <w:jc w:val="left"/>
    </w:pPr>
    <w:rPr>
      <w:sz w:val="32"/>
    </w:rPr>
  </w:style>
  <w:style w:type="character" w:customStyle="1" w:styleId="a7">
    <w:name w:val="章 字元"/>
    <w:basedOn w:val="a1"/>
    <w:link w:val="a6"/>
    <w:rsid w:val="00BC755A"/>
    <w:rPr>
      <w:rFonts w:eastAsia="標楷體"/>
      <w:iCs/>
      <w:sz w:val="36"/>
      <w:szCs w:val="36"/>
    </w:rPr>
  </w:style>
  <w:style w:type="paragraph" w:customStyle="1" w:styleId="a">
    <w:name w:val="節次"/>
    <w:basedOn w:val="a8"/>
    <w:link w:val="aa"/>
    <w:autoRedefine/>
    <w:rsid w:val="00060D2C"/>
    <w:pPr>
      <w:numPr>
        <w:numId w:val="16"/>
      </w:numPr>
      <w:spacing w:before="120"/>
    </w:pPr>
    <w:rPr>
      <w:sz w:val="28"/>
      <w:szCs w:val="28"/>
    </w:rPr>
  </w:style>
  <w:style w:type="character" w:customStyle="1" w:styleId="a9">
    <w:name w:val="節 字元"/>
    <w:basedOn w:val="a7"/>
    <w:link w:val="a8"/>
    <w:rsid w:val="00060D2C"/>
    <w:rPr>
      <w:rFonts w:eastAsia="標楷體"/>
      <w:iCs/>
      <w:sz w:val="32"/>
      <w:szCs w:val="36"/>
    </w:rPr>
  </w:style>
  <w:style w:type="paragraph" w:customStyle="1" w:styleId="ab">
    <w:name w:val="論文內文"/>
    <w:qFormat/>
    <w:rsid w:val="0013021E"/>
    <w:pPr>
      <w:spacing w:before="120" w:after="120" w:line="360" w:lineRule="auto"/>
      <w:ind w:leftChars="100" w:left="240" w:rightChars="100" w:right="240" w:firstLine="482"/>
      <w:jc w:val="both"/>
    </w:pPr>
    <w:rPr>
      <w:rFonts w:eastAsia="標楷體"/>
      <w:kern w:val="2"/>
      <w:sz w:val="24"/>
      <w:szCs w:val="24"/>
    </w:rPr>
  </w:style>
  <w:style w:type="character" w:customStyle="1" w:styleId="aa">
    <w:name w:val="節次 字元"/>
    <w:basedOn w:val="a9"/>
    <w:link w:val="a"/>
    <w:rsid w:val="00060D2C"/>
    <w:rPr>
      <w:rFonts w:eastAsia="標楷體"/>
      <w:iCs/>
      <w:sz w:val="28"/>
      <w:szCs w:val="28"/>
    </w:rPr>
  </w:style>
  <w:style w:type="character" w:customStyle="1" w:styleId="1Char">
    <w:name w:val="標題 1 Char"/>
    <w:basedOn w:val="a1"/>
    <w:link w:val="1"/>
    <w:rsid w:val="00041A25"/>
    <w:rPr>
      <w:rFonts w:asciiTheme="majorHAnsi" w:eastAsiaTheme="majorEastAsia" w:hAnsiTheme="majorHAnsi" w:cstheme="majorBidi"/>
      <w:b/>
      <w:bCs/>
      <w:kern w:val="52"/>
      <w:sz w:val="52"/>
      <w:szCs w:val="52"/>
    </w:rPr>
  </w:style>
  <w:style w:type="character" w:customStyle="1" w:styleId="2Char">
    <w:name w:val="標題 2 Char"/>
    <w:basedOn w:val="a1"/>
    <w:link w:val="2"/>
    <w:semiHidden/>
    <w:rsid w:val="00041A25"/>
    <w:rPr>
      <w:rFonts w:asciiTheme="majorHAnsi" w:eastAsiaTheme="majorEastAsia" w:hAnsiTheme="majorHAnsi" w:cstheme="majorBidi"/>
      <w:b/>
      <w:bCs/>
      <w:kern w:val="2"/>
      <w:sz w:val="48"/>
      <w:szCs w:val="48"/>
    </w:rPr>
  </w:style>
  <w:style w:type="character" w:customStyle="1" w:styleId="3Char">
    <w:name w:val="標題 3 Char"/>
    <w:basedOn w:val="a1"/>
    <w:link w:val="3"/>
    <w:semiHidden/>
    <w:rsid w:val="00041A25"/>
    <w:rPr>
      <w:rFonts w:asciiTheme="majorHAnsi" w:eastAsiaTheme="majorEastAsia" w:hAnsiTheme="majorHAnsi" w:cstheme="majorBidi"/>
      <w:b/>
      <w:bCs/>
      <w:kern w:val="2"/>
      <w:sz w:val="36"/>
      <w:szCs w:val="36"/>
    </w:rPr>
  </w:style>
  <w:style w:type="character" w:styleId="ac">
    <w:name w:val="Hyperlink"/>
    <w:basedOn w:val="a1"/>
    <w:uiPriority w:val="99"/>
    <w:unhideWhenUsed/>
    <w:rsid w:val="00041A25"/>
    <w:rPr>
      <w:color w:val="0563C1" w:themeColor="hyperlink"/>
      <w:u w:val="single"/>
    </w:rPr>
  </w:style>
  <w:style w:type="paragraph" w:styleId="10">
    <w:name w:val="toc 1"/>
    <w:autoRedefine/>
    <w:uiPriority w:val="39"/>
    <w:rsid w:val="000E6DDA"/>
    <w:pPr>
      <w:tabs>
        <w:tab w:val="right" w:leader="dot" w:pos="9060"/>
      </w:tabs>
      <w:jc w:val="center"/>
    </w:pPr>
    <w:rPr>
      <w:rFonts w:eastAsia="標楷體"/>
      <w:kern w:val="2"/>
      <w:sz w:val="32"/>
      <w:szCs w:val="24"/>
    </w:rPr>
  </w:style>
  <w:style w:type="paragraph" w:styleId="20">
    <w:name w:val="toc 2"/>
    <w:autoRedefine/>
    <w:uiPriority w:val="39"/>
    <w:rsid w:val="00041A25"/>
    <w:pPr>
      <w:ind w:left="397"/>
    </w:pPr>
    <w:rPr>
      <w:rFonts w:eastAsia="標楷體"/>
      <w:kern w:val="2"/>
      <w:sz w:val="28"/>
      <w:szCs w:val="24"/>
    </w:rPr>
  </w:style>
  <w:style w:type="paragraph" w:styleId="ad">
    <w:name w:val="List Paragraph"/>
    <w:basedOn w:val="a0"/>
    <w:link w:val="Char1"/>
    <w:uiPriority w:val="34"/>
    <w:qFormat/>
    <w:rsid w:val="0095377A"/>
    <w:pPr>
      <w:ind w:leftChars="200" w:left="480"/>
    </w:pPr>
  </w:style>
  <w:style w:type="paragraph" w:customStyle="1" w:styleId="ae">
    <w:name w:val="圖"/>
    <w:qFormat/>
    <w:rsid w:val="00392EBA"/>
    <w:pPr>
      <w:jc w:val="center"/>
    </w:pPr>
    <w:rPr>
      <w:rFonts w:eastAsia="標楷體"/>
      <w:kern w:val="2"/>
      <w:sz w:val="24"/>
      <w:szCs w:val="24"/>
    </w:rPr>
  </w:style>
  <w:style w:type="paragraph" w:customStyle="1" w:styleId="af">
    <w:name w:val="資料來源"/>
    <w:qFormat/>
    <w:rsid w:val="000F144E"/>
    <w:rPr>
      <w:rFonts w:eastAsia="標楷體"/>
      <w:kern w:val="2"/>
      <w:sz w:val="24"/>
      <w:szCs w:val="24"/>
    </w:rPr>
  </w:style>
  <w:style w:type="paragraph" w:styleId="af0">
    <w:name w:val="table of figures"/>
    <w:autoRedefine/>
    <w:uiPriority w:val="99"/>
    <w:qFormat/>
    <w:rsid w:val="00F76830"/>
    <w:rPr>
      <w:rFonts w:eastAsia="標楷體"/>
      <w:kern w:val="2"/>
      <w:sz w:val="28"/>
      <w:szCs w:val="28"/>
    </w:rPr>
  </w:style>
  <w:style w:type="paragraph" w:customStyle="1" w:styleId="EndNoteBibliographyTitle">
    <w:name w:val="EndNote Bibliography Title"/>
    <w:basedOn w:val="a0"/>
    <w:link w:val="EndNoteBibliographyTitle0"/>
    <w:rsid w:val="002E64D7"/>
    <w:pPr>
      <w:jc w:val="center"/>
    </w:pPr>
    <w:rPr>
      <w:noProof/>
    </w:rPr>
  </w:style>
  <w:style w:type="character" w:customStyle="1" w:styleId="Char1">
    <w:name w:val="清單段落 Char"/>
    <w:basedOn w:val="a1"/>
    <w:link w:val="ad"/>
    <w:uiPriority w:val="34"/>
    <w:rsid w:val="002E64D7"/>
    <w:rPr>
      <w:kern w:val="2"/>
      <w:sz w:val="24"/>
      <w:szCs w:val="24"/>
    </w:rPr>
  </w:style>
  <w:style w:type="character" w:customStyle="1" w:styleId="EndNoteBibliographyTitle0">
    <w:name w:val="EndNote Bibliography Title 字元"/>
    <w:basedOn w:val="Char1"/>
    <w:link w:val="EndNoteBibliographyTitle"/>
    <w:rsid w:val="002E64D7"/>
    <w:rPr>
      <w:noProof/>
      <w:kern w:val="2"/>
      <w:sz w:val="24"/>
      <w:szCs w:val="24"/>
    </w:rPr>
  </w:style>
  <w:style w:type="paragraph" w:customStyle="1" w:styleId="EndNoteBibliography">
    <w:name w:val="EndNote Bibliography"/>
    <w:basedOn w:val="a0"/>
    <w:link w:val="EndNoteBibliography0"/>
    <w:rsid w:val="002E64D7"/>
    <w:pPr>
      <w:numPr>
        <w:numId w:val="3"/>
      </w:numPr>
    </w:pPr>
    <w:rPr>
      <w:noProof/>
    </w:rPr>
  </w:style>
  <w:style w:type="character" w:customStyle="1" w:styleId="EndNoteBibliography0">
    <w:name w:val="EndNote Bibliography 字元"/>
    <w:basedOn w:val="Char1"/>
    <w:link w:val="EndNoteBibliography"/>
    <w:rsid w:val="002E64D7"/>
    <w:rPr>
      <w:noProof/>
      <w:kern w:val="2"/>
      <w:sz w:val="24"/>
      <w:szCs w:val="24"/>
    </w:rPr>
  </w:style>
  <w:style w:type="character" w:customStyle="1" w:styleId="4Char">
    <w:name w:val="標題 4 Char"/>
    <w:basedOn w:val="a1"/>
    <w:link w:val="4"/>
    <w:semiHidden/>
    <w:rsid w:val="000E6DDA"/>
    <w:rPr>
      <w:rFonts w:asciiTheme="majorHAnsi" w:eastAsiaTheme="majorEastAsia" w:hAnsiTheme="majorHAnsi" w:cstheme="majorBidi"/>
      <w:kern w:val="2"/>
      <w:sz w:val="36"/>
      <w:szCs w:val="36"/>
    </w:rPr>
  </w:style>
  <w:style w:type="character" w:customStyle="1" w:styleId="5Char">
    <w:name w:val="標題 5 Char"/>
    <w:basedOn w:val="a1"/>
    <w:link w:val="5"/>
    <w:semiHidden/>
    <w:rsid w:val="000E6DDA"/>
    <w:rPr>
      <w:rFonts w:asciiTheme="majorHAnsi" w:eastAsiaTheme="majorEastAsia" w:hAnsiTheme="majorHAnsi" w:cstheme="majorBidi"/>
      <w:b/>
      <w:bCs/>
      <w:kern w:val="2"/>
      <w:sz w:val="36"/>
      <w:szCs w:val="36"/>
    </w:rPr>
  </w:style>
  <w:style w:type="character" w:customStyle="1" w:styleId="6Char">
    <w:name w:val="標題 6 Char"/>
    <w:basedOn w:val="a1"/>
    <w:link w:val="6"/>
    <w:semiHidden/>
    <w:rsid w:val="000E6DDA"/>
    <w:rPr>
      <w:rFonts w:asciiTheme="majorHAnsi" w:eastAsiaTheme="majorEastAsia" w:hAnsiTheme="majorHAnsi" w:cstheme="majorBidi"/>
      <w:kern w:val="2"/>
      <w:sz w:val="36"/>
      <w:szCs w:val="36"/>
    </w:rPr>
  </w:style>
  <w:style w:type="character" w:customStyle="1" w:styleId="7Char">
    <w:name w:val="標題 7 Char"/>
    <w:basedOn w:val="a1"/>
    <w:link w:val="7"/>
    <w:semiHidden/>
    <w:rsid w:val="000E6DDA"/>
    <w:rPr>
      <w:rFonts w:asciiTheme="majorHAnsi" w:eastAsiaTheme="majorEastAsia" w:hAnsiTheme="majorHAnsi" w:cstheme="majorBidi"/>
      <w:b/>
      <w:bCs/>
      <w:kern w:val="2"/>
      <w:sz w:val="36"/>
      <w:szCs w:val="36"/>
    </w:rPr>
  </w:style>
  <w:style w:type="character" w:customStyle="1" w:styleId="8Char">
    <w:name w:val="標題 8 Char"/>
    <w:basedOn w:val="a1"/>
    <w:link w:val="8"/>
    <w:semiHidden/>
    <w:rsid w:val="000E6DDA"/>
    <w:rPr>
      <w:rFonts w:asciiTheme="majorHAnsi" w:eastAsiaTheme="majorEastAsia" w:hAnsiTheme="majorHAnsi" w:cstheme="majorBidi"/>
      <w:kern w:val="2"/>
      <w:sz w:val="36"/>
      <w:szCs w:val="36"/>
    </w:rPr>
  </w:style>
  <w:style w:type="character" w:customStyle="1" w:styleId="9Char">
    <w:name w:val="標題 9 Char"/>
    <w:basedOn w:val="a1"/>
    <w:link w:val="9"/>
    <w:semiHidden/>
    <w:rsid w:val="000E6DDA"/>
    <w:rPr>
      <w:rFonts w:asciiTheme="majorHAnsi" w:eastAsiaTheme="majorEastAsia" w:hAnsiTheme="majorHAnsi" w:cstheme="majorBidi"/>
      <w:kern w:val="2"/>
      <w:sz w:val="36"/>
      <w:szCs w:val="36"/>
    </w:rPr>
  </w:style>
  <w:style w:type="table" w:styleId="af1">
    <w:name w:val="Table Grid"/>
    <w:basedOn w:val="a2"/>
    <w:rsid w:val="00972C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表"/>
    <w:basedOn w:val="ae"/>
    <w:qFormat/>
    <w:rsid w:val="00972C0D"/>
  </w:style>
  <w:style w:type="paragraph" w:styleId="af3">
    <w:name w:val="Balloon Text"/>
    <w:basedOn w:val="a0"/>
    <w:link w:val="Char2"/>
    <w:rsid w:val="00C454BA"/>
    <w:rPr>
      <w:rFonts w:asciiTheme="majorHAnsi" w:eastAsiaTheme="majorEastAsia" w:hAnsiTheme="majorHAnsi" w:cstheme="majorBidi"/>
      <w:sz w:val="18"/>
      <w:szCs w:val="18"/>
    </w:rPr>
  </w:style>
  <w:style w:type="character" w:customStyle="1" w:styleId="Char2">
    <w:name w:val="註解方塊文字 Char"/>
    <w:basedOn w:val="a1"/>
    <w:link w:val="af3"/>
    <w:rsid w:val="00C454BA"/>
    <w:rPr>
      <w:rFonts w:asciiTheme="majorHAnsi" w:eastAsiaTheme="majorEastAsia" w:hAnsiTheme="majorHAnsi" w:cstheme="majorBidi"/>
      <w:kern w:val="2"/>
      <w:sz w:val="18"/>
      <w:szCs w:val="18"/>
    </w:rPr>
  </w:style>
  <w:style w:type="paragraph" w:styleId="af4">
    <w:name w:val="No Spacing"/>
    <w:uiPriority w:val="1"/>
    <w:qFormat/>
    <w:rsid w:val="00C14C7A"/>
    <w:pPr>
      <w:widowControl w:val="0"/>
    </w:pPr>
    <w:rPr>
      <w:kern w:val="2"/>
      <w:sz w:val="24"/>
      <w:szCs w:val="24"/>
    </w:rPr>
  </w:style>
  <w:style w:type="paragraph" w:customStyle="1" w:styleId="EndNoteCategoryHeading">
    <w:name w:val="EndNote Category Heading"/>
    <w:basedOn w:val="a0"/>
    <w:rsid w:val="002A4475"/>
    <w:pPr>
      <w:spacing w:before="120" w:after="120"/>
    </w:pPr>
    <w:rPr>
      <w: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新細明體" w:hAnsi="Times New Roman" w:cs="Times New Roman"/>
        <w:lang w:val="en-US" w:eastAsia="zh-TW" w:bidi="ar-SA"/>
      </w:rPr>
    </w:rPrDefault>
    <w:pPrDefault/>
  </w:docDefaults>
  <w:latentStyles w:defLockedState="0" w:defUIPriority="0" w:defSemiHidden="1" w:defUnhideWhenUsed="1" w:defQFormat="0" w:count="276">
    <w:lsdException w:name="Normal" w:semiHidden="0" w:unhideWhenUsed="0"/>
    <w:lsdException w:name="heading 1" w:semiHidden="0" w:unhideWhenUsed="0"/>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footer" w:uiPriority="99"/>
    <w:lsdException w:name="caption" w:qFormat="1"/>
    <w:lsdException w:name="table of figures" w:uiPriority="99"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rsid w:val="00BC6515"/>
    <w:pPr>
      <w:widowControl w:val="0"/>
    </w:pPr>
    <w:rPr>
      <w:kern w:val="2"/>
      <w:sz w:val="24"/>
      <w:szCs w:val="24"/>
    </w:rPr>
  </w:style>
  <w:style w:type="paragraph" w:styleId="1">
    <w:name w:val="heading 1"/>
    <w:basedOn w:val="a0"/>
    <w:next w:val="a0"/>
    <w:link w:val="1Char"/>
    <w:rsid w:val="00041A25"/>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0"/>
    <w:next w:val="a0"/>
    <w:link w:val="2Char"/>
    <w:semiHidden/>
    <w:unhideWhenUsed/>
    <w:qFormat/>
    <w:rsid w:val="00041A25"/>
    <w:pPr>
      <w:keepNext/>
      <w:spacing w:line="720" w:lineRule="auto"/>
      <w:outlineLvl w:val="1"/>
    </w:pPr>
    <w:rPr>
      <w:rFonts w:asciiTheme="majorHAnsi" w:eastAsiaTheme="majorEastAsia" w:hAnsiTheme="majorHAnsi" w:cstheme="majorBidi"/>
      <w:b/>
      <w:bCs/>
      <w:sz w:val="48"/>
      <w:szCs w:val="48"/>
    </w:rPr>
  </w:style>
  <w:style w:type="paragraph" w:styleId="3">
    <w:name w:val="heading 3"/>
    <w:basedOn w:val="a0"/>
    <w:next w:val="a0"/>
    <w:link w:val="3Char"/>
    <w:semiHidden/>
    <w:unhideWhenUsed/>
    <w:qFormat/>
    <w:rsid w:val="00041A25"/>
    <w:pPr>
      <w:keepNext/>
      <w:spacing w:line="720" w:lineRule="auto"/>
      <w:outlineLvl w:val="2"/>
    </w:pPr>
    <w:rPr>
      <w:rFonts w:asciiTheme="majorHAnsi" w:eastAsiaTheme="majorEastAsia" w:hAnsiTheme="majorHAnsi" w:cstheme="majorBidi"/>
      <w:b/>
      <w:bCs/>
      <w:sz w:val="36"/>
      <w:szCs w:val="36"/>
    </w:rPr>
  </w:style>
  <w:style w:type="paragraph" w:styleId="4">
    <w:name w:val="heading 4"/>
    <w:basedOn w:val="a0"/>
    <w:next w:val="a0"/>
    <w:link w:val="4Char"/>
    <w:semiHidden/>
    <w:unhideWhenUsed/>
    <w:qFormat/>
    <w:rsid w:val="000E6DDA"/>
    <w:pPr>
      <w:keepNext/>
      <w:spacing w:line="720" w:lineRule="auto"/>
      <w:outlineLvl w:val="3"/>
    </w:pPr>
    <w:rPr>
      <w:rFonts w:asciiTheme="majorHAnsi" w:eastAsiaTheme="majorEastAsia" w:hAnsiTheme="majorHAnsi" w:cstheme="majorBidi"/>
      <w:sz w:val="36"/>
      <w:szCs w:val="36"/>
    </w:rPr>
  </w:style>
  <w:style w:type="paragraph" w:styleId="5">
    <w:name w:val="heading 5"/>
    <w:basedOn w:val="a0"/>
    <w:next w:val="a0"/>
    <w:link w:val="5Char"/>
    <w:semiHidden/>
    <w:unhideWhenUsed/>
    <w:qFormat/>
    <w:rsid w:val="000E6DDA"/>
    <w:pPr>
      <w:keepNext/>
      <w:spacing w:line="720" w:lineRule="auto"/>
      <w:ind w:leftChars="200" w:left="200"/>
      <w:outlineLvl w:val="4"/>
    </w:pPr>
    <w:rPr>
      <w:rFonts w:asciiTheme="majorHAnsi" w:eastAsiaTheme="majorEastAsia" w:hAnsiTheme="majorHAnsi" w:cstheme="majorBidi"/>
      <w:b/>
      <w:bCs/>
      <w:sz w:val="36"/>
      <w:szCs w:val="36"/>
    </w:rPr>
  </w:style>
  <w:style w:type="paragraph" w:styleId="6">
    <w:name w:val="heading 6"/>
    <w:basedOn w:val="a0"/>
    <w:next w:val="a0"/>
    <w:link w:val="6Char"/>
    <w:semiHidden/>
    <w:unhideWhenUsed/>
    <w:qFormat/>
    <w:rsid w:val="000E6DDA"/>
    <w:pPr>
      <w:keepNext/>
      <w:spacing w:line="720" w:lineRule="auto"/>
      <w:ind w:leftChars="200" w:left="200"/>
      <w:outlineLvl w:val="5"/>
    </w:pPr>
    <w:rPr>
      <w:rFonts w:asciiTheme="majorHAnsi" w:eastAsiaTheme="majorEastAsia" w:hAnsiTheme="majorHAnsi" w:cstheme="majorBidi"/>
      <w:sz w:val="36"/>
      <w:szCs w:val="36"/>
    </w:rPr>
  </w:style>
  <w:style w:type="paragraph" w:styleId="7">
    <w:name w:val="heading 7"/>
    <w:basedOn w:val="a0"/>
    <w:next w:val="a0"/>
    <w:link w:val="7Char"/>
    <w:semiHidden/>
    <w:unhideWhenUsed/>
    <w:qFormat/>
    <w:rsid w:val="000E6DDA"/>
    <w:pPr>
      <w:keepNext/>
      <w:spacing w:line="720" w:lineRule="auto"/>
      <w:ind w:leftChars="400" w:left="400"/>
      <w:outlineLvl w:val="6"/>
    </w:pPr>
    <w:rPr>
      <w:rFonts w:asciiTheme="majorHAnsi" w:eastAsiaTheme="majorEastAsia" w:hAnsiTheme="majorHAnsi" w:cstheme="majorBidi"/>
      <w:b/>
      <w:bCs/>
      <w:sz w:val="36"/>
      <w:szCs w:val="36"/>
    </w:rPr>
  </w:style>
  <w:style w:type="paragraph" w:styleId="8">
    <w:name w:val="heading 8"/>
    <w:basedOn w:val="a0"/>
    <w:next w:val="a0"/>
    <w:link w:val="8Char"/>
    <w:semiHidden/>
    <w:unhideWhenUsed/>
    <w:qFormat/>
    <w:rsid w:val="000E6DDA"/>
    <w:pPr>
      <w:keepNext/>
      <w:spacing w:line="720" w:lineRule="auto"/>
      <w:ind w:leftChars="400" w:left="400"/>
      <w:outlineLvl w:val="7"/>
    </w:pPr>
    <w:rPr>
      <w:rFonts w:asciiTheme="majorHAnsi" w:eastAsiaTheme="majorEastAsia" w:hAnsiTheme="majorHAnsi" w:cstheme="majorBidi"/>
      <w:sz w:val="36"/>
      <w:szCs w:val="36"/>
    </w:rPr>
  </w:style>
  <w:style w:type="paragraph" w:styleId="9">
    <w:name w:val="heading 9"/>
    <w:basedOn w:val="a0"/>
    <w:next w:val="a0"/>
    <w:link w:val="9Char"/>
    <w:semiHidden/>
    <w:unhideWhenUsed/>
    <w:qFormat/>
    <w:rsid w:val="000E6DDA"/>
    <w:pPr>
      <w:keepNext/>
      <w:spacing w:line="720" w:lineRule="auto"/>
      <w:ind w:leftChars="400" w:left="400"/>
      <w:outlineLvl w:val="8"/>
    </w:pPr>
    <w:rPr>
      <w:rFonts w:asciiTheme="majorHAnsi" w:eastAsiaTheme="majorEastAsia" w:hAnsiTheme="majorHAnsi" w:cstheme="majorBidi"/>
      <w:sz w:val="36"/>
      <w:szCs w:val="36"/>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rsid w:val="00FB1D49"/>
    <w:pPr>
      <w:tabs>
        <w:tab w:val="center" w:pos="4153"/>
        <w:tab w:val="right" w:pos="8306"/>
      </w:tabs>
      <w:snapToGrid w:val="0"/>
    </w:pPr>
    <w:rPr>
      <w:sz w:val="20"/>
      <w:szCs w:val="20"/>
    </w:rPr>
  </w:style>
  <w:style w:type="character" w:customStyle="1" w:styleId="Char">
    <w:name w:val="頁首 Char"/>
    <w:basedOn w:val="a1"/>
    <w:link w:val="a4"/>
    <w:rsid w:val="00FB1D49"/>
    <w:rPr>
      <w:kern w:val="2"/>
    </w:rPr>
  </w:style>
  <w:style w:type="paragraph" w:styleId="a5">
    <w:name w:val="footer"/>
    <w:basedOn w:val="a0"/>
    <w:link w:val="Char0"/>
    <w:uiPriority w:val="99"/>
    <w:rsid w:val="00FB1D49"/>
    <w:pPr>
      <w:tabs>
        <w:tab w:val="center" w:pos="4153"/>
        <w:tab w:val="right" w:pos="8306"/>
      </w:tabs>
      <w:snapToGrid w:val="0"/>
    </w:pPr>
    <w:rPr>
      <w:sz w:val="20"/>
      <w:szCs w:val="20"/>
    </w:rPr>
  </w:style>
  <w:style w:type="character" w:customStyle="1" w:styleId="Char0">
    <w:name w:val="頁尾 Char"/>
    <w:basedOn w:val="a1"/>
    <w:link w:val="a5"/>
    <w:uiPriority w:val="99"/>
    <w:rsid w:val="00FB1D49"/>
    <w:rPr>
      <w:kern w:val="2"/>
    </w:rPr>
  </w:style>
  <w:style w:type="paragraph" w:customStyle="1" w:styleId="a6">
    <w:name w:val="章"/>
    <w:link w:val="a7"/>
    <w:qFormat/>
    <w:rsid w:val="00BC755A"/>
    <w:pPr>
      <w:spacing w:before="240" w:after="240"/>
      <w:jc w:val="center"/>
    </w:pPr>
    <w:rPr>
      <w:rFonts w:eastAsia="標楷體"/>
      <w:iCs/>
      <w:sz w:val="36"/>
      <w:szCs w:val="36"/>
    </w:rPr>
  </w:style>
  <w:style w:type="paragraph" w:customStyle="1" w:styleId="a8">
    <w:name w:val="節"/>
    <w:basedOn w:val="a6"/>
    <w:link w:val="a9"/>
    <w:qFormat/>
    <w:rsid w:val="00060D2C"/>
    <w:pPr>
      <w:spacing w:after="120"/>
      <w:jc w:val="left"/>
    </w:pPr>
    <w:rPr>
      <w:sz w:val="32"/>
    </w:rPr>
  </w:style>
  <w:style w:type="character" w:customStyle="1" w:styleId="a7">
    <w:name w:val="章 字元"/>
    <w:basedOn w:val="a1"/>
    <w:link w:val="a6"/>
    <w:rsid w:val="00BC755A"/>
    <w:rPr>
      <w:rFonts w:eastAsia="標楷體"/>
      <w:iCs/>
      <w:sz w:val="36"/>
      <w:szCs w:val="36"/>
    </w:rPr>
  </w:style>
  <w:style w:type="paragraph" w:customStyle="1" w:styleId="a">
    <w:name w:val="節次"/>
    <w:basedOn w:val="a8"/>
    <w:link w:val="aa"/>
    <w:autoRedefine/>
    <w:rsid w:val="00060D2C"/>
    <w:pPr>
      <w:numPr>
        <w:numId w:val="16"/>
      </w:numPr>
      <w:spacing w:before="120"/>
    </w:pPr>
    <w:rPr>
      <w:sz w:val="28"/>
      <w:szCs w:val="28"/>
    </w:rPr>
  </w:style>
  <w:style w:type="character" w:customStyle="1" w:styleId="a9">
    <w:name w:val="節 字元"/>
    <w:basedOn w:val="a7"/>
    <w:link w:val="a8"/>
    <w:rsid w:val="00060D2C"/>
    <w:rPr>
      <w:rFonts w:eastAsia="標楷體"/>
      <w:iCs/>
      <w:sz w:val="32"/>
      <w:szCs w:val="36"/>
    </w:rPr>
  </w:style>
  <w:style w:type="paragraph" w:customStyle="1" w:styleId="ab">
    <w:name w:val="論文內文"/>
    <w:qFormat/>
    <w:rsid w:val="0013021E"/>
    <w:pPr>
      <w:spacing w:before="120" w:after="120" w:line="360" w:lineRule="auto"/>
      <w:ind w:leftChars="100" w:left="240" w:rightChars="100" w:right="240" w:firstLine="482"/>
      <w:jc w:val="both"/>
    </w:pPr>
    <w:rPr>
      <w:rFonts w:eastAsia="標楷體"/>
      <w:kern w:val="2"/>
      <w:sz w:val="24"/>
      <w:szCs w:val="24"/>
    </w:rPr>
  </w:style>
  <w:style w:type="character" w:customStyle="1" w:styleId="aa">
    <w:name w:val="節次 字元"/>
    <w:basedOn w:val="a9"/>
    <w:link w:val="a"/>
    <w:rsid w:val="00060D2C"/>
    <w:rPr>
      <w:rFonts w:eastAsia="標楷體"/>
      <w:iCs/>
      <w:sz w:val="28"/>
      <w:szCs w:val="28"/>
    </w:rPr>
  </w:style>
  <w:style w:type="character" w:customStyle="1" w:styleId="1Char">
    <w:name w:val="標題 1 Char"/>
    <w:basedOn w:val="a1"/>
    <w:link w:val="1"/>
    <w:rsid w:val="00041A25"/>
    <w:rPr>
      <w:rFonts w:asciiTheme="majorHAnsi" w:eastAsiaTheme="majorEastAsia" w:hAnsiTheme="majorHAnsi" w:cstheme="majorBidi"/>
      <w:b/>
      <w:bCs/>
      <w:kern w:val="52"/>
      <w:sz w:val="52"/>
      <w:szCs w:val="52"/>
    </w:rPr>
  </w:style>
  <w:style w:type="character" w:customStyle="1" w:styleId="2Char">
    <w:name w:val="標題 2 Char"/>
    <w:basedOn w:val="a1"/>
    <w:link w:val="2"/>
    <w:semiHidden/>
    <w:rsid w:val="00041A25"/>
    <w:rPr>
      <w:rFonts w:asciiTheme="majorHAnsi" w:eastAsiaTheme="majorEastAsia" w:hAnsiTheme="majorHAnsi" w:cstheme="majorBidi"/>
      <w:b/>
      <w:bCs/>
      <w:kern w:val="2"/>
      <w:sz w:val="48"/>
      <w:szCs w:val="48"/>
    </w:rPr>
  </w:style>
  <w:style w:type="character" w:customStyle="1" w:styleId="3Char">
    <w:name w:val="標題 3 Char"/>
    <w:basedOn w:val="a1"/>
    <w:link w:val="3"/>
    <w:semiHidden/>
    <w:rsid w:val="00041A25"/>
    <w:rPr>
      <w:rFonts w:asciiTheme="majorHAnsi" w:eastAsiaTheme="majorEastAsia" w:hAnsiTheme="majorHAnsi" w:cstheme="majorBidi"/>
      <w:b/>
      <w:bCs/>
      <w:kern w:val="2"/>
      <w:sz w:val="36"/>
      <w:szCs w:val="36"/>
    </w:rPr>
  </w:style>
  <w:style w:type="character" w:styleId="ac">
    <w:name w:val="Hyperlink"/>
    <w:basedOn w:val="a1"/>
    <w:uiPriority w:val="99"/>
    <w:unhideWhenUsed/>
    <w:rsid w:val="00041A25"/>
    <w:rPr>
      <w:color w:val="0563C1" w:themeColor="hyperlink"/>
      <w:u w:val="single"/>
    </w:rPr>
  </w:style>
  <w:style w:type="paragraph" w:styleId="10">
    <w:name w:val="toc 1"/>
    <w:autoRedefine/>
    <w:uiPriority w:val="39"/>
    <w:rsid w:val="000E6DDA"/>
    <w:pPr>
      <w:tabs>
        <w:tab w:val="right" w:leader="dot" w:pos="9060"/>
      </w:tabs>
      <w:jc w:val="center"/>
    </w:pPr>
    <w:rPr>
      <w:rFonts w:eastAsia="標楷體"/>
      <w:kern w:val="2"/>
      <w:sz w:val="32"/>
      <w:szCs w:val="24"/>
    </w:rPr>
  </w:style>
  <w:style w:type="paragraph" w:styleId="20">
    <w:name w:val="toc 2"/>
    <w:autoRedefine/>
    <w:uiPriority w:val="39"/>
    <w:rsid w:val="00041A25"/>
    <w:pPr>
      <w:ind w:left="397"/>
    </w:pPr>
    <w:rPr>
      <w:rFonts w:eastAsia="標楷體"/>
      <w:kern w:val="2"/>
      <w:sz w:val="28"/>
      <w:szCs w:val="24"/>
    </w:rPr>
  </w:style>
  <w:style w:type="paragraph" w:styleId="ad">
    <w:name w:val="List Paragraph"/>
    <w:basedOn w:val="a0"/>
    <w:link w:val="Char1"/>
    <w:uiPriority w:val="34"/>
    <w:qFormat/>
    <w:rsid w:val="0095377A"/>
    <w:pPr>
      <w:ind w:leftChars="200" w:left="480"/>
    </w:pPr>
  </w:style>
  <w:style w:type="paragraph" w:customStyle="1" w:styleId="ae">
    <w:name w:val="圖"/>
    <w:qFormat/>
    <w:rsid w:val="00392EBA"/>
    <w:pPr>
      <w:jc w:val="center"/>
    </w:pPr>
    <w:rPr>
      <w:rFonts w:eastAsia="標楷體"/>
      <w:kern w:val="2"/>
      <w:sz w:val="24"/>
      <w:szCs w:val="24"/>
    </w:rPr>
  </w:style>
  <w:style w:type="paragraph" w:customStyle="1" w:styleId="af">
    <w:name w:val="資料來源"/>
    <w:qFormat/>
    <w:rsid w:val="000F144E"/>
    <w:rPr>
      <w:rFonts w:eastAsia="標楷體"/>
      <w:kern w:val="2"/>
      <w:sz w:val="24"/>
      <w:szCs w:val="24"/>
    </w:rPr>
  </w:style>
  <w:style w:type="paragraph" w:styleId="af0">
    <w:name w:val="table of figures"/>
    <w:autoRedefine/>
    <w:uiPriority w:val="99"/>
    <w:qFormat/>
    <w:rsid w:val="00F76830"/>
    <w:rPr>
      <w:rFonts w:eastAsia="標楷體"/>
      <w:kern w:val="2"/>
      <w:sz w:val="28"/>
      <w:szCs w:val="28"/>
    </w:rPr>
  </w:style>
  <w:style w:type="paragraph" w:customStyle="1" w:styleId="EndNoteBibliographyTitle">
    <w:name w:val="EndNote Bibliography Title"/>
    <w:basedOn w:val="a0"/>
    <w:link w:val="EndNoteBibliographyTitle0"/>
    <w:rsid w:val="002E64D7"/>
    <w:pPr>
      <w:jc w:val="center"/>
    </w:pPr>
    <w:rPr>
      <w:noProof/>
    </w:rPr>
  </w:style>
  <w:style w:type="character" w:customStyle="1" w:styleId="Char1">
    <w:name w:val="清單段落 Char"/>
    <w:basedOn w:val="a1"/>
    <w:link w:val="ad"/>
    <w:uiPriority w:val="34"/>
    <w:rsid w:val="002E64D7"/>
    <w:rPr>
      <w:kern w:val="2"/>
      <w:sz w:val="24"/>
      <w:szCs w:val="24"/>
    </w:rPr>
  </w:style>
  <w:style w:type="character" w:customStyle="1" w:styleId="EndNoteBibliographyTitle0">
    <w:name w:val="EndNote Bibliography Title 字元"/>
    <w:basedOn w:val="Char1"/>
    <w:link w:val="EndNoteBibliographyTitle"/>
    <w:rsid w:val="002E64D7"/>
    <w:rPr>
      <w:noProof/>
      <w:kern w:val="2"/>
      <w:sz w:val="24"/>
      <w:szCs w:val="24"/>
    </w:rPr>
  </w:style>
  <w:style w:type="paragraph" w:customStyle="1" w:styleId="EndNoteBibliography">
    <w:name w:val="EndNote Bibliography"/>
    <w:basedOn w:val="a0"/>
    <w:link w:val="EndNoteBibliography0"/>
    <w:rsid w:val="002E64D7"/>
    <w:pPr>
      <w:numPr>
        <w:numId w:val="3"/>
      </w:numPr>
    </w:pPr>
    <w:rPr>
      <w:noProof/>
    </w:rPr>
  </w:style>
  <w:style w:type="character" w:customStyle="1" w:styleId="EndNoteBibliography0">
    <w:name w:val="EndNote Bibliography 字元"/>
    <w:basedOn w:val="Char1"/>
    <w:link w:val="EndNoteBibliography"/>
    <w:rsid w:val="002E64D7"/>
    <w:rPr>
      <w:noProof/>
      <w:kern w:val="2"/>
      <w:sz w:val="24"/>
      <w:szCs w:val="24"/>
    </w:rPr>
  </w:style>
  <w:style w:type="character" w:customStyle="1" w:styleId="4Char">
    <w:name w:val="標題 4 Char"/>
    <w:basedOn w:val="a1"/>
    <w:link w:val="4"/>
    <w:semiHidden/>
    <w:rsid w:val="000E6DDA"/>
    <w:rPr>
      <w:rFonts w:asciiTheme="majorHAnsi" w:eastAsiaTheme="majorEastAsia" w:hAnsiTheme="majorHAnsi" w:cstheme="majorBidi"/>
      <w:kern w:val="2"/>
      <w:sz w:val="36"/>
      <w:szCs w:val="36"/>
    </w:rPr>
  </w:style>
  <w:style w:type="character" w:customStyle="1" w:styleId="5Char">
    <w:name w:val="標題 5 Char"/>
    <w:basedOn w:val="a1"/>
    <w:link w:val="5"/>
    <w:semiHidden/>
    <w:rsid w:val="000E6DDA"/>
    <w:rPr>
      <w:rFonts w:asciiTheme="majorHAnsi" w:eastAsiaTheme="majorEastAsia" w:hAnsiTheme="majorHAnsi" w:cstheme="majorBidi"/>
      <w:b/>
      <w:bCs/>
      <w:kern w:val="2"/>
      <w:sz w:val="36"/>
      <w:szCs w:val="36"/>
    </w:rPr>
  </w:style>
  <w:style w:type="character" w:customStyle="1" w:styleId="6Char">
    <w:name w:val="標題 6 Char"/>
    <w:basedOn w:val="a1"/>
    <w:link w:val="6"/>
    <w:semiHidden/>
    <w:rsid w:val="000E6DDA"/>
    <w:rPr>
      <w:rFonts w:asciiTheme="majorHAnsi" w:eastAsiaTheme="majorEastAsia" w:hAnsiTheme="majorHAnsi" w:cstheme="majorBidi"/>
      <w:kern w:val="2"/>
      <w:sz w:val="36"/>
      <w:szCs w:val="36"/>
    </w:rPr>
  </w:style>
  <w:style w:type="character" w:customStyle="1" w:styleId="7Char">
    <w:name w:val="標題 7 Char"/>
    <w:basedOn w:val="a1"/>
    <w:link w:val="7"/>
    <w:semiHidden/>
    <w:rsid w:val="000E6DDA"/>
    <w:rPr>
      <w:rFonts w:asciiTheme="majorHAnsi" w:eastAsiaTheme="majorEastAsia" w:hAnsiTheme="majorHAnsi" w:cstheme="majorBidi"/>
      <w:b/>
      <w:bCs/>
      <w:kern w:val="2"/>
      <w:sz w:val="36"/>
      <w:szCs w:val="36"/>
    </w:rPr>
  </w:style>
  <w:style w:type="character" w:customStyle="1" w:styleId="8Char">
    <w:name w:val="標題 8 Char"/>
    <w:basedOn w:val="a1"/>
    <w:link w:val="8"/>
    <w:semiHidden/>
    <w:rsid w:val="000E6DDA"/>
    <w:rPr>
      <w:rFonts w:asciiTheme="majorHAnsi" w:eastAsiaTheme="majorEastAsia" w:hAnsiTheme="majorHAnsi" w:cstheme="majorBidi"/>
      <w:kern w:val="2"/>
      <w:sz w:val="36"/>
      <w:szCs w:val="36"/>
    </w:rPr>
  </w:style>
  <w:style w:type="character" w:customStyle="1" w:styleId="9Char">
    <w:name w:val="標題 9 Char"/>
    <w:basedOn w:val="a1"/>
    <w:link w:val="9"/>
    <w:semiHidden/>
    <w:rsid w:val="000E6DDA"/>
    <w:rPr>
      <w:rFonts w:asciiTheme="majorHAnsi" w:eastAsiaTheme="majorEastAsia" w:hAnsiTheme="majorHAnsi" w:cstheme="majorBidi"/>
      <w:kern w:val="2"/>
      <w:sz w:val="36"/>
      <w:szCs w:val="36"/>
    </w:rPr>
  </w:style>
  <w:style w:type="table" w:styleId="af1">
    <w:name w:val="Table Grid"/>
    <w:basedOn w:val="a2"/>
    <w:rsid w:val="00972C0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f2">
    <w:name w:val="表"/>
    <w:basedOn w:val="ae"/>
    <w:qFormat/>
    <w:rsid w:val="00972C0D"/>
  </w:style>
  <w:style w:type="paragraph" w:styleId="af3">
    <w:name w:val="Balloon Text"/>
    <w:basedOn w:val="a0"/>
    <w:link w:val="Char2"/>
    <w:rsid w:val="00C454BA"/>
    <w:rPr>
      <w:rFonts w:asciiTheme="majorHAnsi" w:eastAsiaTheme="majorEastAsia" w:hAnsiTheme="majorHAnsi" w:cstheme="majorBidi"/>
      <w:sz w:val="18"/>
      <w:szCs w:val="18"/>
    </w:rPr>
  </w:style>
  <w:style w:type="character" w:customStyle="1" w:styleId="Char2">
    <w:name w:val="註解方塊文字 Char"/>
    <w:basedOn w:val="a1"/>
    <w:link w:val="af3"/>
    <w:rsid w:val="00C454BA"/>
    <w:rPr>
      <w:rFonts w:asciiTheme="majorHAnsi" w:eastAsiaTheme="majorEastAsia" w:hAnsiTheme="majorHAnsi" w:cstheme="majorBidi"/>
      <w:kern w:val="2"/>
      <w:sz w:val="18"/>
      <w:szCs w:val="18"/>
    </w:rPr>
  </w:style>
  <w:style w:type="paragraph" w:styleId="af4">
    <w:name w:val="No Spacing"/>
    <w:uiPriority w:val="1"/>
    <w:qFormat/>
    <w:rsid w:val="00C14C7A"/>
    <w:pPr>
      <w:widowControl w:val="0"/>
    </w:pPr>
    <w:rPr>
      <w:kern w:val="2"/>
      <w:sz w:val="24"/>
      <w:szCs w:val="24"/>
    </w:rPr>
  </w:style>
  <w:style w:type="paragraph" w:customStyle="1" w:styleId="EndNoteCategoryHeading">
    <w:name w:val="EndNote Category Heading"/>
    <w:basedOn w:val="a0"/>
    <w:rsid w:val="002A4475"/>
    <w:pPr>
      <w:spacing w:before="120" w:after="12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850327">
      <w:bodyDiv w:val="1"/>
      <w:marLeft w:val="0"/>
      <w:marRight w:val="0"/>
      <w:marTop w:val="0"/>
      <w:marBottom w:val="0"/>
      <w:divBdr>
        <w:top w:val="none" w:sz="0" w:space="0" w:color="auto"/>
        <w:left w:val="none" w:sz="0" w:space="0" w:color="auto"/>
        <w:bottom w:val="none" w:sz="0" w:space="0" w:color="auto"/>
        <w:right w:val="none" w:sz="0" w:space="0" w:color="auto"/>
      </w:divBdr>
    </w:div>
    <w:div w:id="224068916">
      <w:bodyDiv w:val="1"/>
      <w:marLeft w:val="0"/>
      <w:marRight w:val="0"/>
      <w:marTop w:val="0"/>
      <w:marBottom w:val="0"/>
      <w:divBdr>
        <w:top w:val="none" w:sz="0" w:space="0" w:color="auto"/>
        <w:left w:val="none" w:sz="0" w:space="0" w:color="auto"/>
        <w:bottom w:val="none" w:sz="0" w:space="0" w:color="auto"/>
        <w:right w:val="none" w:sz="0" w:space="0" w:color="auto"/>
      </w:divBdr>
    </w:div>
    <w:div w:id="362368374">
      <w:bodyDiv w:val="1"/>
      <w:marLeft w:val="0"/>
      <w:marRight w:val="0"/>
      <w:marTop w:val="0"/>
      <w:marBottom w:val="0"/>
      <w:divBdr>
        <w:top w:val="none" w:sz="0" w:space="0" w:color="auto"/>
        <w:left w:val="none" w:sz="0" w:space="0" w:color="auto"/>
        <w:bottom w:val="none" w:sz="0" w:space="0" w:color="auto"/>
        <w:right w:val="none" w:sz="0" w:space="0" w:color="auto"/>
      </w:divBdr>
    </w:div>
    <w:div w:id="963078600">
      <w:bodyDiv w:val="1"/>
      <w:marLeft w:val="0"/>
      <w:marRight w:val="0"/>
      <w:marTop w:val="0"/>
      <w:marBottom w:val="0"/>
      <w:divBdr>
        <w:top w:val="none" w:sz="0" w:space="0" w:color="auto"/>
        <w:left w:val="none" w:sz="0" w:space="0" w:color="auto"/>
        <w:bottom w:val="none" w:sz="0" w:space="0" w:color="auto"/>
        <w:right w:val="none" w:sz="0" w:space="0" w:color="auto"/>
      </w:divBdr>
    </w:div>
    <w:div w:id="1103770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76AE42A6-BE53-CD4E-8BAB-9E27E233C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1322</Words>
  <Characters>7540</Characters>
  <Application>Microsoft Macintosh Word</Application>
  <DocSecurity>0</DocSecurity>
  <Lines>62</Lines>
  <Paragraphs>17</Paragraphs>
  <ScaleCrop>false</ScaleCrop>
  <HeadingPairs>
    <vt:vector size="2" baseType="variant">
      <vt:variant>
        <vt:lpstr>標題</vt:lpstr>
      </vt:variant>
      <vt:variant>
        <vt:i4>1</vt:i4>
      </vt:variant>
    </vt:vector>
  </HeadingPairs>
  <TitlesOfParts>
    <vt:vector size="1" baseType="lpstr">
      <vt:lpstr>實踐大學資訊科技與管理學系碩士班</vt:lpstr>
    </vt:vector>
  </TitlesOfParts>
  <Company>usc</Company>
  <LinksUpToDate>false</LinksUpToDate>
  <CharactersWithSpaces>8845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實踐大學資訊科技與管理學系碩士班</dc:title>
  <dc:creator>usc</dc:creator>
  <cp:lastModifiedBy>偉帆 廖</cp:lastModifiedBy>
  <cp:revision>4</cp:revision>
  <cp:lastPrinted>2014-12-20T07:22:00Z</cp:lastPrinted>
  <dcterms:created xsi:type="dcterms:W3CDTF">2015-03-17T11:11:00Z</dcterms:created>
  <dcterms:modified xsi:type="dcterms:W3CDTF">2015-03-17T11:25:00Z</dcterms:modified>
</cp:coreProperties>
</file>